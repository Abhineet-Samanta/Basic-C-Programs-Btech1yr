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2DB65" w14:textId="7ABC22E4" w:rsidR="210DCAA6" w:rsidRDefault="1DFD93C0" w:rsidP="210DCAA6">
      <w:pPr>
        <w:pStyle w:val="BodyText"/>
        <w:spacing w:line="259" w:lineRule="auto"/>
        <w:rPr>
          <w:sz w:val="20"/>
          <w:szCs w:val="20"/>
        </w:rPr>
      </w:pPr>
      <w:ins w:id="0" w:author="Dhanya S Yadav [CSE (ARTIFICIAL INTELLIGENCE AND MACHINE LEARNING) - 2024]" w:date="2024-11-27T17:42:00Z">
        <w:r w:rsidRPr="10A82116">
          <w:rPr>
            <w:sz w:val="20"/>
            <w:szCs w:val="20"/>
          </w:rPr>
          <w:t>-</w:t>
        </w:r>
      </w:ins>
      <w:r w:rsidR="78E856D6" w:rsidRPr="10A82116">
        <w:rPr>
          <w:sz w:val="20"/>
          <w:szCs w:val="20"/>
        </w:rPr>
        <w:t xml:space="preserve"> </w:t>
      </w:r>
    </w:p>
    <w:p w14:paraId="10437D5F" w14:textId="41B224FA" w:rsidR="00623CED" w:rsidRPr="00AB3E14" w:rsidRDefault="00623CED" w:rsidP="33761659">
      <w:pPr>
        <w:pStyle w:val="BodyText"/>
      </w:pPr>
    </w:p>
    <w:p w14:paraId="082D5E63" w14:textId="77777777" w:rsidR="00623CED" w:rsidRPr="00AB3E14" w:rsidRDefault="00623CED" w:rsidP="00AB3E14">
      <w:pPr>
        <w:pStyle w:val="BodyText"/>
        <w:spacing w:before="100" w:beforeAutospacing="1" w:after="100" w:afterAutospacing="1"/>
        <w:rPr>
          <w:sz w:val="20"/>
        </w:rPr>
      </w:pPr>
    </w:p>
    <w:p w14:paraId="3474F7A7" w14:textId="36AF2A4C" w:rsidR="00972220" w:rsidRPr="00AB3E14" w:rsidRDefault="00972220" w:rsidP="00827980">
      <w:pPr>
        <w:pStyle w:val="Title"/>
        <w:spacing w:before="0"/>
        <w:ind w:left="0" w:right="0" w:firstLine="0"/>
        <w:jc w:val="center"/>
        <w:rPr>
          <w:color w:val="00000A"/>
          <w:sz w:val="32"/>
          <w:szCs w:val="32"/>
        </w:rPr>
      </w:pPr>
      <w:r w:rsidRPr="00AB3E14">
        <w:rPr>
          <w:color w:val="00000A"/>
          <w:sz w:val="32"/>
          <w:szCs w:val="32"/>
        </w:rPr>
        <w:t>Faculty of Engineering (FOE)</w:t>
      </w:r>
    </w:p>
    <w:p w14:paraId="0E932F25" w14:textId="77777777" w:rsidR="00623CED" w:rsidRPr="00AB3E14" w:rsidRDefault="009202B7" w:rsidP="00827980">
      <w:pPr>
        <w:jc w:val="center"/>
        <w:rPr>
          <w:b/>
          <w:sz w:val="26"/>
          <w:szCs w:val="24"/>
        </w:rPr>
      </w:pPr>
      <w:r w:rsidRPr="00AB3E14">
        <w:rPr>
          <w:b/>
          <w:sz w:val="26"/>
          <w:szCs w:val="24"/>
        </w:rPr>
        <w:t>Problem-Solving</w:t>
      </w:r>
      <w:r w:rsidRPr="00AB3E14">
        <w:rPr>
          <w:b/>
          <w:spacing w:val="-1"/>
          <w:sz w:val="26"/>
          <w:szCs w:val="24"/>
        </w:rPr>
        <w:t xml:space="preserve"> </w:t>
      </w:r>
      <w:r w:rsidRPr="00AB3E14">
        <w:rPr>
          <w:b/>
          <w:sz w:val="26"/>
          <w:szCs w:val="24"/>
        </w:rPr>
        <w:t>Using</w:t>
      </w:r>
      <w:r w:rsidRPr="00AB3E14">
        <w:rPr>
          <w:b/>
          <w:spacing w:val="-1"/>
          <w:sz w:val="26"/>
          <w:szCs w:val="24"/>
        </w:rPr>
        <w:t xml:space="preserve"> </w:t>
      </w:r>
      <w:r w:rsidRPr="00AB3E14">
        <w:rPr>
          <w:b/>
          <w:sz w:val="26"/>
          <w:szCs w:val="24"/>
        </w:rPr>
        <w:t>Computers</w:t>
      </w:r>
      <w:r w:rsidRPr="00AB3E14">
        <w:rPr>
          <w:b/>
          <w:spacing w:val="-1"/>
          <w:sz w:val="26"/>
          <w:szCs w:val="24"/>
        </w:rPr>
        <w:t xml:space="preserve"> </w:t>
      </w:r>
      <w:r w:rsidRPr="00AB3E14">
        <w:rPr>
          <w:b/>
          <w:sz w:val="26"/>
          <w:szCs w:val="24"/>
        </w:rPr>
        <w:t>Lab</w:t>
      </w:r>
    </w:p>
    <w:p w14:paraId="3F8452D1" w14:textId="64B13CA6" w:rsidR="00623CED" w:rsidRPr="00AB3E14" w:rsidRDefault="00CE41C6" w:rsidP="00827980">
      <w:pPr>
        <w:pStyle w:val="BodyText"/>
        <w:ind w:left="2880" w:hanging="2880"/>
        <w:jc w:val="center"/>
        <w:rPr>
          <w:sz w:val="26"/>
          <w:szCs w:val="26"/>
        </w:rPr>
      </w:pPr>
      <w:r w:rsidRPr="00AB3E14">
        <w:rPr>
          <w:color w:val="00000A"/>
          <w:sz w:val="26"/>
          <w:szCs w:val="26"/>
        </w:rPr>
        <w:t>|CS</w:t>
      </w:r>
      <w:r w:rsidRPr="00AB3E14">
        <w:rPr>
          <w:color w:val="00000A"/>
          <w:spacing w:val="1"/>
          <w:sz w:val="26"/>
          <w:szCs w:val="26"/>
        </w:rPr>
        <w:t xml:space="preserve"> </w:t>
      </w:r>
      <w:r w:rsidRPr="00AB3E14">
        <w:rPr>
          <w:color w:val="00000A"/>
          <w:sz w:val="26"/>
          <w:szCs w:val="26"/>
        </w:rPr>
        <w:t>103</w:t>
      </w:r>
      <w:r w:rsidR="00AA52DD">
        <w:rPr>
          <w:color w:val="00000A"/>
          <w:sz w:val="26"/>
          <w:szCs w:val="26"/>
        </w:rPr>
        <w:t>1</w:t>
      </w:r>
      <w:r w:rsidRPr="00AB3E14">
        <w:rPr>
          <w:color w:val="00000A"/>
          <w:sz w:val="26"/>
          <w:szCs w:val="26"/>
        </w:rPr>
        <w:t xml:space="preserve"> |</w:t>
      </w:r>
      <w:r w:rsidRPr="00AB3E14">
        <w:rPr>
          <w:color w:val="00000A"/>
          <w:spacing w:val="-3"/>
          <w:sz w:val="26"/>
          <w:szCs w:val="26"/>
        </w:rPr>
        <w:t xml:space="preserve"> </w:t>
      </w:r>
      <w:r w:rsidRPr="00AB3E14">
        <w:rPr>
          <w:color w:val="00000A"/>
          <w:sz w:val="26"/>
          <w:szCs w:val="26"/>
        </w:rPr>
        <w:t>1 Credit |</w:t>
      </w:r>
      <w:r w:rsidRPr="00AB3E14">
        <w:rPr>
          <w:color w:val="00000A"/>
          <w:spacing w:val="-4"/>
          <w:sz w:val="26"/>
          <w:szCs w:val="26"/>
        </w:rPr>
        <w:t xml:space="preserve"> </w:t>
      </w:r>
      <w:r w:rsidRPr="00AB3E14">
        <w:rPr>
          <w:color w:val="00000A"/>
          <w:sz w:val="26"/>
          <w:szCs w:val="26"/>
        </w:rPr>
        <w:t>0 0</w:t>
      </w:r>
      <w:r w:rsidRPr="00AB3E14">
        <w:rPr>
          <w:color w:val="00000A"/>
          <w:spacing w:val="2"/>
          <w:sz w:val="26"/>
          <w:szCs w:val="26"/>
        </w:rPr>
        <w:t xml:space="preserve"> </w:t>
      </w:r>
      <w:r w:rsidRPr="00AB3E14">
        <w:rPr>
          <w:color w:val="00000A"/>
          <w:sz w:val="26"/>
          <w:szCs w:val="26"/>
        </w:rPr>
        <w:t>2 1</w:t>
      </w:r>
    </w:p>
    <w:p w14:paraId="2B94EA7D" w14:textId="3EEB973A" w:rsidR="00705F2D" w:rsidRPr="00AB3E14" w:rsidRDefault="009202B7" w:rsidP="00827980">
      <w:pPr>
        <w:ind w:left="2880" w:hanging="2880"/>
        <w:jc w:val="center"/>
        <w:rPr>
          <w:color w:val="000008"/>
        </w:rPr>
      </w:pPr>
      <w:r w:rsidRPr="00AB3E14">
        <w:rPr>
          <w:b/>
          <w:color w:val="000008"/>
        </w:rPr>
        <w:t xml:space="preserve">Session: </w:t>
      </w:r>
      <w:r w:rsidR="00343992">
        <w:rPr>
          <w:color w:val="000008"/>
        </w:rPr>
        <w:t>Jan-May 2024</w:t>
      </w:r>
    </w:p>
    <w:p w14:paraId="69DD89C6" w14:textId="32E1084A" w:rsidR="00623CED" w:rsidRPr="00AB3E14" w:rsidRDefault="00AB3E14" w:rsidP="00827980">
      <w:pPr>
        <w:pStyle w:val="Heading1"/>
        <w:tabs>
          <w:tab w:val="left" w:pos="1140"/>
          <w:tab w:val="left" w:pos="1141"/>
        </w:tabs>
        <w:spacing w:before="100" w:beforeAutospacing="1" w:after="100" w:afterAutospacing="1"/>
        <w:ind w:left="0" w:firstLine="0"/>
        <w:jc w:val="center"/>
        <w:rPr>
          <w:sz w:val="26"/>
          <w:szCs w:val="26"/>
        </w:rPr>
      </w:pPr>
      <w:r w:rsidRPr="00AB3E14">
        <w:rPr>
          <w:color w:val="00000A"/>
          <w:sz w:val="26"/>
          <w:szCs w:val="26"/>
        </w:rPr>
        <w:t>Lab Experiment</w:t>
      </w:r>
      <w:r w:rsidR="0052217F">
        <w:rPr>
          <w:color w:val="00000A"/>
          <w:sz w:val="26"/>
          <w:szCs w:val="26"/>
        </w:rPr>
        <w:t>s</w:t>
      </w:r>
    </w:p>
    <w:tbl>
      <w:tblPr>
        <w:tblW w:w="972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3555"/>
        <w:gridCol w:w="5328"/>
      </w:tblGrid>
      <w:tr w:rsidR="00AB3E14" w:rsidRPr="00AB3E14" w14:paraId="39E2E3BB" w14:textId="77777777" w:rsidTr="7C37ED28">
        <w:trPr>
          <w:trHeight w:val="720"/>
        </w:trPr>
        <w:tc>
          <w:tcPr>
            <w:tcW w:w="846" w:type="dxa"/>
            <w:vAlign w:val="center"/>
          </w:tcPr>
          <w:p w14:paraId="1149C441" w14:textId="2402C07C" w:rsidR="00AB3E14" w:rsidRPr="00AB3E14" w:rsidRDefault="009105AD" w:rsidP="00AB3E14">
            <w:pPr>
              <w:pStyle w:val="TableParagraph"/>
              <w:jc w:val="center"/>
              <w:rPr>
                <w:b/>
                <w:sz w:val="24"/>
              </w:rPr>
            </w:pPr>
            <w:bookmarkStart w:id="1" w:name="_Hlk146270269"/>
            <w:r>
              <w:rPr>
                <w:b/>
                <w:sz w:val="24"/>
              </w:rPr>
              <w:t xml:space="preserve">Week </w:t>
            </w:r>
          </w:p>
        </w:tc>
        <w:tc>
          <w:tcPr>
            <w:tcW w:w="3555" w:type="dxa"/>
            <w:vAlign w:val="center"/>
          </w:tcPr>
          <w:p w14:paraId="55FAA324" w14:textId="77777777" w:rsidR="00AB3E14" w:rsidRPr="00AB3E14" w:rsidRDefault="00AB3E14" w:rsidP="00AB3E14">
            <w:pPr>
              <w:pStyle w:val="TableParagraph"/>
              <w:jc w:val="center"/>
              <w:rPr>
                <w:b/>
                <w:sz w:val="24"/>
              </w:rPr>
            </w:pPr>
            <w:r w:rsidRPr="00AB3E14">
              <w:rPr>
                <w:b/>
                <w:sz w:val="24"/>
              </w:rPr>
              <w:t>Topics</w:t>
            </w:r>
          </w:p>
        </w:tc>
        <w:tc>
          <w:tcPr>
            <w:tcW w:w="5328" w:type="dxa"/>
            <w:vAlign w:val="center"/>
          </w:tcPr>
          <w:p w14:paraId="0B517865" w14:textId="77777777" w:rsidR="00AB3E14" w:rsidRPr="00AB3E14" w:rsidRDefault="00AB3E14" w:rsidP="00AB3E14">
            <w:pPr>
              <w:pStyle w:val="TableParagraph"/>
              <w:jc w:val="center"/>
              <w:rPr>
                <w:b/>
                <w:sz w:val="24"/>
              </w:rPr>
            </w:pPr>
            <w:r w:rsidRPr="00AB3E14">
              <w:rPr>
                <w:b/>
                <w:sz w:val="24"/>
              </w:rPr>
              <w:t>Session</w:t>
            </w:r>
            <w:r w:rsidRPr="00AB3E14">
              <w:rPr>
                <w:b/>
                <w:spacing w:val="2"/>
                <w:sz w:val="24"/>
              </w:rPr>
              <w:t xml:space="preserve"> </w:t>
            </w:r>
            <w:r w:rsidRPr="00AB3E14">
              <w:rPr>
                <w:b/>
                <w:sz w:val="24"/>
              </w:rPr>
              <w:t>Outcome</w:t>
            </w:r>
          </w:p>
        </w:tc>
      </w:tr>
      <w:tr w:rsidR="00AB3E14" w:rsidRPr="00AB3E14" w14:paraId="77B41E6F" w14:textId="77777777" w:rsidTr="7C37ED28">
        <w:trPr>
          <w:trHeight w:val="758"/>
        </w:trPr>
        <w:tc>
          <w:tcPr>
            <w:tcW w:w="846" w:type="dxa"/>
            <w:vAlign w:val="center"/>
          </w:tcPr>
          <w:p w14:paraId="5047537A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</w:t>
            </w:r>
          </w:p>
        </w:tc>
        <w:tc>
          <w:tcPr>
            <w:tcW w:w="3555" w:type="dxa"/>
            <w:vAlign w:val="center"/>
          </w:tcPr>
          <w:p w14:paraId="3087A926" w14:textId="715E8DE7" w:rsidR="00AB3E14" w:rsidRPr="00AB3E14" w:rsidRDefault="00AB3E14" w:rsidP="0052217F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Algorithms and</w:t>
            </w:r>
            <w:r w:rsidR="0052217F">
              <w:rPr>
                <w:sz w:val="24"/>
              </w:rPr>
              <w:t xml:space="preserve"> </w:t>
            </w:r>
            <w:r w:rsidRPr="00AB3E14">
              <w:rPr>
                <w:sz w:val="24"/>
              </w:rPr>
              <w:t>Flow</w:t>
            </w:r>
            <w:r w:rsidRPr="00AB3E14">
              <w:rPr>
                <w:spacing w:val="-1"/>
                <w:sz w:val="24"/>
              </w:rPr>
              <w:t xml:space="preserve"> </w:t>
            </w:r>
            <w:r w:rsidRPr="00AB3E14">
              <w:rPr>
                <w:sz w:val="24"/>
              </w:rPr>
              <w:t>Charts</w:t>
            </w:r>
          </w:p>
        </w:tc>
        <w:tc>
          <w:tcPr>
            <w:tcW w:w="5328" w:type="dxa"/>
            <w:vAlign w:val="center"/>
          </w:tcPr>
          <w:p w14:paraId="0696CC1D" w14:textId="532FECFA" w:rsidR="00AB3E14" w:rsidRPr="00AB3E14" w:rsidRDefault="00AB3E14" w:rsidP="7C37ED28">
            <w:pPr>
              <w:pStyle w:val="BodyText"/>
            </w:pPr>
            <w:r w:rsidRPr="00AB3E14">
              <w:t>Describe the flowcharts and</w:t>
            </w:r>
            <w:r w:rsidR="0052217F">
              <w:t xml:space="preserve"> </w:t>
            </w:r>
            <w:r w:rsidRPr="00AB3E14">
              <w:t xml:space="preserve">design of </w:t>
            </w:r>
            <w:r w:rsidR="08535930">
              <w:t xml:space="preserve">an </w:t>
            </w:r>
            <w:r w:rsidRPr="00AB3E14">
              <w:t>algorithm</w:t>
            </w:r>
          </w:p>
        </w:tc>
      </w:tr>
      <w:tr w:rsidR="00AB3E14" w:rsidRPr="00AB3E14" w14:paraId="57150867" w14:textId="77777777" w:rsidTr="7C37ED28">
        <w:trPr>
          <w:trHeight w:val="877"/>
        </w:trPr>
        <w:tc>
          <w:tcPr>
            <w:tcW w:w="846" w:type="dxa"/>
            <w:vAlign w:val="center"/>
          </w:tcPr>
          <w:p w14:paraId="540087C7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2</w:t>
            </w:r>
          </w:p>
        </w:tc>
        <w:tc>
          <w:tcPr>
            <w:tcW w:w="3555" w:type="dxa"/>
            <w:vAlign w:val="center"/>
          </w:tcPr>
          <w:p w14:paraId="3365B616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Working with</w:t>
            </w:r>
            <w:r w:rsidRPr="00AB3E14">
              <w:rPr>
                <w:spacing w:val="1"/>
                <w:sz w:val="24"/>
              </w:rPr>
              <w:t xml:space="preserve"> </w:t>
            </w:r>
            <w:r w:rsidRPr="00AB3E14">
              <w:rPr>
                <w:sz w:val="24"/>
              </w:rPr>
              <w:t>Linux</w:t>
            </w:r>
            <w:r w:rsidRPr="00AB3E14">
              <w:rPr>
                <w:spacing w:val="-12"/>
                <w:sz w:val="24"/>
              </w:rPr>
              <w:t xml:space="preserve"> </w:t>
            </w:r>
            <w:r w:rsidRPr="00AB3E14">
              <w:rPr>
                <w:sz w:val="24"/>
              </w:rPr>
              <w:t>Commands</w:t>
            </w:r>
          </w:p>
        </w:tc>
        <w:tc>
          <w:tcPr>
            <w:tcW w:w="5328" w:type="dxa"/>
            <w:vAlign w:val="center"/>
          </w:tcPr>
          <w:p w14:paraId="0D69A61A" w14:textId="665C95C8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Use Unix commands to</w:t>
            </w:r>
            <w:r w:rsidRPr="00AB3E14">
              <w:rPr>
                <w:spacing w:val="-58"/>
                <w:sz w:val="24"/>
              </w:rPr>
              <w:t xml:space="preserve"> </w:t>
            </w:r>
            <w:r w:rsidR="009F1AF9">
              <w:rPr>
                <w:spacing w:val="-58"/>
                <w:sz w:val="24"/>
              </w:rPr>
              <w:t xml:space="preserve">   </w:t>
            </w:r>
            <w:r w:rsidRPr="00AB3E14">
              <w:rPr>
                <w:sz w:val="24"/>
              </w:rPr>
              <w:t>manage files and develop programs,</w:t>
            </w:r>
            <w:r w:rsidRPr="00AB3E14">
              <w:rPr>
                <w:spacing w:val="-57"/>
                <w:sz w:val="24"/>
              </w:rPr>
              <w:t xml:space="preserve"> </w:t>
            </w:r>
            <w:r w:rsidRPr="00AB3E14">
              <w:rPr>
                <w:sz w:val="24"/>
              </w:rPr>
              <w:t>including multi-module</w:t>
            </w:r>
            <w:r w:rsidRPr="00AB3E14">
              <w:rPr>
                <w:spacing w:val="1"/>
                <w:sz w:val="24"/>
              </w:rPr>
              <w:t xml:space="preserve"> </w:t>
            </w:r>
            <w:r w:rsidRPr="00AB3E14">
              <w:rPr>
                <w:sz w:val="24"/>
              </w:rPr>
              <w:t>programs</w:t>
            </w:r>
          </w:p>
        </w:tc>
      </w:tr>
      <w:tr w:rsidR="00AB3E14" w:rsidRPr="00AB3E14" w14:paraId="6929F175" w14:textId="77777777" w:rsidTr="7C37ED28">
        <w:trPr>
          <w:trHeight w:val="940"/>
        </w:trPr>
        <w:tc>
          <w:tcPr>
            <w:tcW w:w="846" w:type="dxa"/>
            <w:vAlign w:val="center"/>
          </w:tcPr>
          <w:p w14:paraId="5CF03C45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3</w:t>
            </w:r>
          </w:p>
        </w:tc>
        <w:tc>
          <w:tcPr>
            <w:tcW w:w="3555" w:type="dxa"/>
            <w:vAlign w:val="center"/>
          </w:tcPr>
          <w:p w14:paraId="07450FA4" w14:textId="0CAC4848" w:rsidR="00AB3E14" w:rsidRPr="00AB3E14" w:rsidRDefault="00AB3E14" w:rsidP="00AB3E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Formula-based</w:t>
            </w:r>
            <w:r w:rsidRPr="00AB3E14">
              <w:rPr>
                <w:sz w:val="24"/>
              </w:rPr>
              <w:t xml:space="preserve"> C</w:t>
            </w:r>
            <w:r w:rsidRPr="00AB3E14">
              <w:rPr>
                <w:spacing w:val="-58"/>
                <w:sz w:val="24"/>
              </w:rPr>
              <w:t xml:space="preserve"> </w:t>
            </w:r>
            <w:r w:rsidRPr="00AB3E14">
              <w:rPr>
                <w:sz w:val="24"/>
              </w:rPr>
              <w:t>Programs</w:t>
            </w:r>
          </w:p>
        </w:tc>
        <w:tc>
          <w:tcPr>
            <w:tcW w:w="5328" w:type="dxa"/>
            <w:vAlign w:val="center"/>
          </w:tcPr>
          <w:p w14:paraId="6391CFB2" w14:textId="78918E49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Understand the fundamentals of C programming.</w:t>
            </w:r>
          </w:p>
        </w:tc>
      </w:tr>
      <w:tr w:rsidR="00AB3E14" w:rsidRPr="00AB3E14" w14:paraId="28F97CA6" w14:textId="77777777" w:rsidTr="7C37ED28">
        <w:trPr>
          <w:trHeight w:val="893"/>
        </w:trPr>
        <w:tc>
          <w:tcPr>
            <w:tcW w:w="846" w:type="dxa"/>
            <w:vAlign w:val="center"/>
          </w:tcPr>
          <w:p w14:paraId="09210E5E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4</w:t>
            </w:r>
          </w:p>
        </w:tc>
        <w:tc>
          <w:tcPr>
            <w:tcW w:w="3555" w:type="dxa"/>
            <w:vAlign w:val="center"/>
          </w:tcPr>
          <w:p w14:paraId="71EBAFB3" w14:textId="3C9F04BF" w:rsidR="00AB3E14" w:rsidRPr="00AB3E14" w:rsidRDefault="00AB3E14" w:rsidP="0052217F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Control</w:t>
            </w:r>
            <w:r w:rsidRPr="00AB3E14">
              <w:rPr>
                <w:spacing w:val="-2"/>
                <w:sz w:val="24"/>
              </w:rPr>
              <w:t xml:space="preserve"> </w:t>
            </w:r>
            <w:r w:rsidRPr="00AB3E14">
              <w:rPr>
                <w:sz w:val="24"/>
              </w:rPr>
              <w:t>Structures:</w:t>
            </w:r>
            <w:r w:rsidR="0052217F">
              <w:rPr>
                <w:sz w:val="24"/>
              </w:rPr>
              <w:t xml:space="preserve"> </w:t>
            </w:r>
            <w:r w:rsidR="00DF4C97">
              <w:rPr>
                <w:sz w:val="24"/>
              </w:rPr>
              <w:t>i</w:t>
            </w:r>
            <w:r w:rsidRPr="00AB3E14">
              <w:rPr>
                <w:sz w:val="24"/>
              </w:rPr>
              <w:t>f</w:t>
            </w:r>
            <w:r w:rsidRPr="00AB3E14">
              <w:rPr>
                <w:spacing w:val="-4"/>
                <w:sz w:val="24"/>
              </w:rPr>
              <w:t xml:space="preserve"> </w:t>
            </w:r>
            <w:r w:rsidRPr="00AB3E14">
              <w:rPr>
                <w:sz w:val="24"/>
              </w:rPr>
              <w:t>statement</w:t>
            </w:r>
          </w:p>
        </w:tc>
        <w:tc>
          <w:tcPr>
            <w:tcW w:w="5328" w:type="dxa"/>
            <w:vAlign w:val="center"/>
          </w:tcPr>
          <w:p w14:paraId="63A06874" w14:textId="746A740B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Choose the</w:t>
            </w:r>
            <w:r w:rsidR="00E04515">
              <w:rPr>
                <w:sz w:val="24"/>
              </w:rPr>
              <w:t xml:space="preserve"> d</w:t>
            </w:r>
            <w:r w:rsidR="0052217F" w:rsidRPr="00AB3E14">
              <w:rPr>
                <w:sz w:val="24"/>
              </w:rPr>
              <w:t>ecision</w:t>
            </w:r>
            <w:r w:rsidR="0052217F">
              <w:rPr>
                <w:sz w:val="24"/>
              </w:rPr>
              <w:t>-making</w:t>
            </w:r>
            <w:r w:rsidRPr="00AB3E14">
              <w:rPr>
                <w:sz w:val="24"/>
              </w:rPr>
              <w:t xml:space="preserve"> statements to solve the</w:t>
            </w:r>
            <w:r w:rsidRPr="00AB3E14">
              <w:rPr>
                <w:spacing w:val="-57"/>
                <w:sz w:val="24"/>
              </w:rPr>
              <w:t xml:space="preserve"> </w:t>
            </w:r>
            <w:r w:rsidRPr="00AB3E14">
              <w:rPr>
                <w:sz w:val="24"/>
              </w:rPr>
              <w:t>problem.</w:t>
            </w:r>
          </w:p>
        </w:tc>
      </w:tr>
      <w:tr w:rsidR="00AB3E14" w:rsidRPr="00AB3E14" w14:paraId="787041DC" w14:textId="77777777" w:rsidTr="7C37ED28">
        <w:trPr>
          <w:trHeight w:val="663"/>
        </w:trPr>
        <w:tc>
          <w:tcPr>
            <w:tcW w:w="846" w:type="dxa"/>
            <w:vAlign w:val="center"/>
          </w:tcPr>
          <w:p w14:paraId="062FB1B1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5</w:t>
            </w:r>
          </w:p>
        </w:tc>
        <w:tc>
          <w:tcPr>
            <w:tcW w:w="3555" w:type="dxa"/>
            <w:vAlign w:val="center"/>
          </w:tcPr>
          <w:p w14:paraId="6C2484C5" w14:textId="314FC5ED" w:rsidR="00AB3E14" w:rsidRPr="00AB3E14" w:rsidRDefault="00AB3E14" w:rsidP="0052217F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Control</w:t>
            </w:r>
            <w:r w:rsidRPr="00AB3E14">
              <w:rPr>
                <w:spacing w:val="-2"/>
                <w:sz w:val="24"/>
              </w:rPr>
              <w:t xml:space="preserve"> </w:t>
            </w:r>
            <w:r w:rsidR="0052217F" w:rsidRPr="00AB3E14">
              <w:rPr>
                <w:sz w:val="24"/>
              </w:rPr>
              <w:t>Structures: Switch</w:t>
            </w:r>
          </w:p>
        </w:tc>
        <w:tc>
          <w:tcPr>
            <w:tcW w:w="5328" w:type="dxa"/>
            <w:vAlign w:val="center"/>
          </w:tcPr>
          <w:p w14:paraId="23A84A3F" w14:textId="32F2BE23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 xml:space="preserve">Choose the </w:t>
            </w:r>
            <w:r w:rsidR="0052217F">
              <w:rPr>
                <w:sz w:val="24"/>
              </w:rPr>
              <w:t>decision-making</w:t>
            </w:r>
            <w:r w:rsidRPr="00AB3E14">
              <w:rPr>
                <w:sz w:val="24"/>
              </w:rPr>
              <w:t xml:space="preserve"> statements to solve the</w:t>
            </w:r>
            <w:r w:rsidRPr="00AB3E14">
              <w:rPr>
                <w:spacing w:val="-57"/>
                <w:sz w:val="24"/>
              </w:rPr>
              <w:t xml:space="preserve"> </w:t>
            </w:r>
            <w:r w:rsidRPr="00AB3E14">
              <w:rPr>
                <w:sz w:val="24"/>
              </w:rPr>
              <w:t>problem.</w:t>
            </w:r>
          </w:p>
        </w:tc>
      </w:tr>
      <w:tr w:rsidR="00AB3E14" w:rsidRPr="00AB3E14" w14:paraId="3904684C" w14:textId="77777777" w:rsidTr="7C37ED28">
        <w:trPr>
          <w:trHeight w:val="893"/>
        </w:trPr>
        <w:tc>
          <w:tcPr>
            <w:tcW w:w="846" w:type="dxa"/>
            <w:vAlign w:val="center"/>
          </w:tcPr>
          <w:p w14:paraId="059B847E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6</w:t>
            </w:r>
          </w:p>
        </w:tc>
        <w:tc>
          <w:tcPr>
            <w:tcW w:w="3555" w:type="dxa"/>
            <w:vAlign w:val="center"/>
          </w:tcPr>
          <w:p w14:paraId="5BE84F24" w14:textId="582557A6" w:rsidR="00AB3E14" w:rsidRPr="00AB3E14" w:rsidRDefault="00AB3E14" w:rsidP="0052217F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Control</w:t>
            </w:r>
            <w:r w:rsidRPr="00AB3E14">
              <w:rPr>
                <w:spacing w:val="-2"/>
                <w:sz w:val="24"/>
              </w:rPr>
              <w:t xml:space="preserve"> </w:t>
            </w:r>
            <w:r w:rsidR="0052217F" w:rsidRPr="00AB3E14">
              <w:rPr>
                <w:sz w:val="24"/>
              </w:rPr>
              <w:t>Structures: Loops</w:t>
            </w:r>
          </w:p>
        </w:tc>
        <w:tc>
          <w:tcPr>
            <w:tcW w:w="5328" w:type="dxa"/>
            <w:vAlign w:val="center"/>
          </w:tcPr>
          <w:p w14:paraId="452A7A1C" w14:textId="6DB5E123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 xml:space="preserve">Choose the </w:t>
            </w:r>
            <w:r w:rsidR="00D46DC1">
              <w:rPr>
                <w:sz w:val="24"/>
              </w:rPr>
              <w:t>loop</w:t>
            </w:r>
            <w:r w:rsidR="00E04515">
              <w:rPr>
                <w:sz w:val="24"/>
              </w:rPr>
              <w:t xml:space="preserve"> </w:t>
            </w:r>
            <w:r w:rsidRPr="00AB3E14">
              <w:rPr>
                <w:sz w:val="24"/>
              </w:rPr>
              <w:t>statements to solve the</w:t>
            </w:r>
            <w:r w:rsidRPr="00AB3E14">
              <w:rPr>
                <w:spacing w:val="-57"/>
                <w:sz w:val="24"/>
              </w:rPr>
              <w:t xml:space="preserve"> </w:t>
            </w:r>
            <w:r w:rsidRPr="00AB3E14">
              <w:rPr>
                <w:sz w:val="24"/>
              </w:rPr>
              <w:t>problem</w:t>
            </w:r>
          </w:p>
        </w:tc>
      </w:tr>
      <w:tr w:rsidR="00AB3E14" w:rsidRPr="00AB3E14" w14:paraId="64D060B3" w14:textId="77777777" w:rsidTr="7C37ED28">
        <w:trPr>
          <w:trHeight w:val="660"/>
        </w:trPr>
        <w:tc>
          <w:tcPr>
            <w:tcW w:w="846" w:type="dxa"/>
            <w:vAlign w:val="center"/>
          </w:tcPr>
          <w:p w14:paraId="7921F7E2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7</w:t>
            </w:r>
          </w:p>
        </w:tc>
        <w:tc>
          <w:tcPr>
            <w:tcW w:w="3555" w:type="dxa"/>
            <w:vAlign w:val="center"/>
          </w:tcPr>
          <w:p w14:paraId="6794DD08" w14:textId="48327AC8" w:rsidR="00AB3E14" w:rsidRPr="00AB3E14" w:rsidRDefault="00AB3E14" w:rsidP="0052217F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Control</w:t>
            </w:r>
            <w:r w:rsidRPr="00AB3E14">
              <w:rPr>
                <w:spacing w:val="-2"/>
                <w:sz w:val="24"/>
              </w:rPr>
              <w:t xml:space="preserve"> </w:t>
            </w:r>
            <w:r w:rsidR="0052217F" w:rsidRPr="00AB3E14">
              <w:rPr>
                <w:sz w:val="24"/>
              </w:rPr>
              <w:t>Structures: Nested</w:t>
            </w:r>
            <w:r w:rsidRPr="00AB3E14">
              <w:rPr>
                <w:spacing w:val="-1"/>
                <w:sz w:val="24"/>
              </w:rPr>
              <w:t xml:space="preserve"> </w:t>
            </w:r>
            <w:r w:rsidRPr="00AB3E14">
              <w:rPr>
                <w:sz w:val="24"/>
              </w:rPr>
              <w:t>Loops</w:t>
            </w:r>
          </w:p>
        </w:tc>
        <w:tc>
          <w:tcPr>
            <w:tcW w:w="5328" w:type="dxa"/>
            <w:vAlign w:val="center"/>
          </w:tcPr>
          <w:p w14:paraId="23BA2AB0" w14:textId="6DB8F1AB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 xml:space="preserve">Choose the </w:t>
            </w:r>
            <w:r w:rsidR="00D46DC1">
              <w:rPr>
                <w:sz w:val="24"/>
              </w:rPr>
              <w:t>loop</w:t>
            </w:r>
            <w:r w:rsidRPr="00AB3E14">
              <w:rPr>
                <w:sz w:val="24"/>
              </w:rPr>
              <w:t xml:space="preserve"> statements</w:t>
            </w:r>
            <w:r w:rsidRPr="00AB3E14">
              <w:rPr>
                <w:spacing w:val="1"/>
                <w:sz w:val="24"/>
              </w:rPr>
              <w:t xml:space="preserve"> </w:t>
            </w:r>
            <w:r w:rsidRPr="00AB3E14">
              <w:rPr>
                <w:sz w:val="24"/>
              </w:rPr>
              <w:t>to</w:t>
            </w:r>
            <w:r w:rsidRPr="00AB3E14">
              <w:rPr>
                <w:spacing w:val="-5"/>
                <w:sz w:val="24"/>
              </w:rPr>
              <w:t xml:space="preserve"> </w:t>
            </w:r>
            <w:r w:rsidRPr="00AB3E14">
              <w:rPr>
                <w:sz w:val="24"/>
              </w:rPr>
              <w:t>solve</w:t>
            </w:r>
            <w:r w:rsidRPr="00AB3E14">
              <w:rPr>
                <w:spacing w:val="-6"/>
                <w:sz w:val="24"/>
              </w:rPr>
              <w:t xml:space="preserve"> </w:t>
            </w:r>
            <w:r w:rsidRPr="00AB3E14">
              <w:rPr>
                <w:sz w:val="24"/>
              </w:rPr>
              <w:t>the</w:t>
            </w:r>
            <w:r w:rsidRPr="00AB3E14">
              <w:rPr>
                <w:spacing w:val="-4"/>
                <w:sz w:val="24"/>
              </w:rPr>
              <w:t xml:space="preserve"> </w:t>
            </w:r>
            <w:r w:rsidRPr="00AB3E14">
              <w:rPr>
                <w:sz w:val="24"/>
              </w:rPr>
              <w:t>problem</w:t>
            </w:r>
          </w:p>
        </w:tc>
      </w:tr>
      <w:tr w:rsidR="00AB3E14" w:rsidRPr="00AB3E14" w14:paraId="7B863D09" w14:textId="77777777" w:rsidTr="7C37ED28">
        <w:trPr>
          <w:trHeight w:val="607"/>
        </w:trPr>
        <w:tc>
          <w:tcPr>
            <w:tcW w:w="846" w:type="dxa"/>
            <w:vAlign w:val="center"/>
          </w:tcPr>
          <w:p w14:paraId="291AA7B1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8</w:t>
            </w:r>
          </w:p>
        </w:tc>
        <w:tc>
          <w:tcPr>
            <w:tcW w:w="3555" w:type="dxa"/>
            <w:vAlign w:val="center"/>
          </w:tcPr>
          <w:p w14:paraId="7EA00405" w14:textId="7777777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1-D</w:t>
            </w:r>
            <w:r w:rsidRPr="00AB3E14">
              <w:rPr>
                <w:spacing w:val="-1"/>
                <w:sz w:val="24"/>
              </w:rPr>
              <w:t xml:space="preserve"> </w:t>
            </w:r>
            <w:r w:rsidRPr="00AB3E14">
              <w:rPr>
                <w:sz w:val="24"/>
              </w:rPr>
              <w:t>Array</w:t>
            </w:r>
          </w:p>
        </w:tc>
        <w:tc>
          <w:tcPr>
            <w:tcW w:w="5328" w:type="dxa"/>
            <w:vAlign w:val="center"/>
          </w:tcPr>
          <w:p w14:paraId="5BC72209" w14:textId="6CE78DB2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Implement</w:t>
            </w:r>
            <w:r w:rsidRPr="00AB3E14">
              <w:rPr>
                <w:spacing w:val="-2"/>
                <w:sz w:val="24"/>
              </w:rPr>
              <w:t xml:space="preserve"> </w:t>
            </w:r>
            <w:r w:rsidRPr="00AB3E14">
              <w:rPr>
                <w:sz w:val="24"/>
              </w:rPr>
              <w:t>different</w:t>
            </w:r>
            <w:r w:rsidRPr="00AB3E14">
              <w:rPr>
                <w:spacing w:val="-2"/>
                <w:sz w:val="24"/>
              </w:rPr>
              <w:t xml:space="preserve"> </w:t>
            </w:r>
            <w:r w:rsidRPr="00AB3E14">
              <w:rPr>
                <w:sz w:val="24"/>
              </w:rPr>
              <w:t>Operations on</w:t>
            </w:r>
            <w:r w:rsidRPr="00AB3E14">
              <w:rPr>
                <w:spacing w:val="-2"/>
                <w:sz w:val="24"/>
              </w:rPr>
              <w:t xml:space="preserve"> </w:t>
            </w:r>
            <w:r w:rsidR="00D46DC1">
              <w:rPr>
                <w:spacing w:val="-2"/>
                <w:sz w:val="24"/>
              </w:rPr>
              <w:t xml:space="preserve">1-D </w:t>
            </w:r>
            <w:r w:rsidRPr="00AB3E14">
              <w:rPr>
                <w:sz w:val="24"/>
              </w:rPr>
              <w:t>arrays.</w:t>
            </w:r>
          </w:p>
        </w:tc>
      </w:tr>
      <w:tr w:rsidR="00AB3E14" w:rsidRPr="00AB3E14" w14:paraId="13DBA023" w14:textId="77777777" w:rsidTr="7C37ED28">
        <w:trPr>
          <w:trHeight w:val="462"/>
        </w:trPr>
        <w:tc>
          <w:tcPr>
            <w:tcW w:w="846" w:type="dxa"/>
            <w:vAlign w:val="center"/>
          </w:tcPr>
          <w:p w14:paraId="7BC253FA" w14:textId="5FB7C69F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9</w:t>
            </w:r>
          </w:p>
        </w:tc>
        <w:tc>
          <w:tcPr>
            <w:tcW w:w="3555" w:type="dxa"/>
            <w:vAlign w:val="center"/>
          </w:tcPr>
          <w:p w14:paraId="691C9AF3" w14:textId="45EB0622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2-D</w:t>
            </w:r>
            <w:r w:rsidRPr="00AB3E14">
              <w:rPr>
                <w:spacing w:val="-1"/>
                <w:sz w:val="24"/>
              </w:rPr>
              <w:t xml:space="preserve"> </w:t>
            </w:r>
            <w:r w:rsidRPr="00AB3E14">
              <w:rPr>
                <w:sz w:val="24"/>
              </w:rPr>
              <w:t>Arrays</w:t>
            </w:r>
          </w:p>
        </w:tc>
        <w:tc>
          <w:tcPr>
            <w:tcW w:w="5328" w:type="dxa"/>
            <w:vAlign w:val="center"/>
          </w:tcPr>
          <w:p w14:paraId="0971434F" w14:textId="444E6A3D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Implement</w:t>
            </w:r>
            <w:r w:rsidRPr="00AB3E14">
              <w:rPr>
                <w:spacing w:val="-2"/>
                <w:sz w:val="24"/>
              </w:rPr>
              <w:t xml:space="preserve"> </w:t>
            </w:r>
            <w:r w:rsidRPr="00AB3E14">
              <w:rPr>
                <w:sz w:val="24"/>
              </w:rPr>
              <w:t>different</w:t>
            </w:r>
            <w:r w:rsidRPr="00AB3E14">
              <w:rPr>
                <w:spacing w:val="-1"/>
                <w:sz w:val="24"/>
              </w:rPr>
              <w:t xml:space="preserve"> </w:t>
            </w:r>
            <w:r w:rsidRPr="00AB3E14">
              <w:rPr>
                <w:sz w:val="24"/>
              </w:rPr>
              <w:t>Operations on</w:t>
            </w:r>
            <w:r w:rsidRPr="00AB3E14">
              <w:rPr>
                <w:spacing w:val="-2"/>
                <w:sz w:val="24"/>
              </w:rPr>
              <w:t xml:space="preserve"> </w:t>
            </w:r>
            <w:r w:rsidR="00D46DC1">
              <w:rPr>
                <w:spacing w:val="-2"/>
                <w:sz w:val="24"/>
              </w:rPr>
              <w:t xml:space="preserve">2-D </w:t>
            </w:r>
            <w:r w:rsidRPr="00AB3E14">
              <w:rPr>
                <w:sz w:val="24"/>
              </w:rPr>
              <w:t>arrays</w:t>
            </w:r>
          </w:p>
        </w:tc>
      </w:tr>
      <w:tr w:rsidR="00AB3E14" w:rsidRPr="00AB3E14" w14:paraId="63AAC45B" w14:textId="77777777" w:rsidTr="7C37ED28">
        <w:trPr>
          <w:trHeight w:val="693"/>
        </w:trPr>
        <w:tc>
          <w:tcPr>
            <w:tcW w:w="846" w:type="dxa"/>
            <w:vAlign w:val="center"/>
          </w:tcPr>
          <w:p w14:paraId="244ABEE6" w14:textId="1078830D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10</w:t>
            </w:r>
          </w:p>
        </w:tc>
        <w:tc>
          <w:tcPr>
            <w:tcW w:w="3555" w:type="dxa"/>
            <w:vAlign w:val="center"/>
          </w:tcPr>
          <w:p w14:paraId="628A341A" w14:textId="39808056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Strings</w:t>
            </w:r>
          </w:p>
        </w:tc>
        <w:tc>
          <w:tcPr>
            <w:tcW w:w="5328" w:type="dxa"/>
            <w:vAlign w:val="center"/>
          </w:tcPr>
          <w:p w14:paraId="6AFDAC46" w14:textId="7BB64D02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Implementation</w:t>
            </w:r>
            <w:r w:rsidR="00D46DC1">
              <w:rPr>
                <w:sz w:val="24"/>
              </w:rPr>
              <w:t xml:space="preserve"> of</w:t>
            </w:r>
            <w:r w:rsidRPr="00AB3E14">
              <w:rPr>
                <w:sz w:val="24"/>
              </w:rPr>
              <w:t xml:space="preserve"> </w:t>
            </w:r>
            <w:r w:rsidR="00D46DC1" w:rsidRPr="00AB3E14">
              <w:rPr>
                <w:sz w:val="24"/>
              </w:rPr>
              <w:t>different</w:t>
            </w:r>
            <w:r w:rsidR="00D46DC1" w:rsidRPr="00AB3E14">
              <w:rPr>
                <w:spacing w:val="-2"/>
                <w:sz w:val="24"/>
              </w:rPr>
              <w:t xml:space="preserve"> </w:t>
            </w:r>
            <w:r w:rsidR="00D46DC1" w:rsidRPr="00AB3E14">
              <w:rPr>
                <w:sz w:val="24"/>
              </w:rPr>
              <w:t>Operations on</w:t>
            </w:r>
            <w:r w:rsidR="00D46DC1" w:rsidRPr="00AB3E14">
              <w:rPr>
                <w:spacing w:val="-2"/>
                <w:sz w:val="24"/>
              </w:rPr>
              <w:t xml:space="preserve"> </w:t>
            </w:r>
            <w:r w:rsidR="00D46DC1">
              <w:rPr>
                <w:spacing w:val="-2"/>
                <w:sz w:val="24"/>
              </w:rPr>
              <w:t>strings</w:t>
            </w:r>
          </w:p>
        </w:tc>
      </w:tr>
      <w:tr w:rsidR="00AB3E14" w:rsidRPr="00AB3E14" w14:paraId="562A0573" w14:textId="77777777" w:rsidTr="7C37ED28">
        <w:trPr>
          <w:trHeight w:val="574"/>
        </w:trPr>
        <w:tc>
          <w:tcPr>
            <w:tcW w:w="846" w:type="dxa"/>
            <w:vAlign w:val="center"/>
          </w:tcPr>
          <w:p w14:paraId="5E9DA251" w14:textId="3F554B3A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11</w:t>
            </w:r>
          </w:p>
        </w:tc>
        <w:tc>
          <w:tcPr>
            <w:tcW w:w="3555" w:type="dxa"/>
            <w:vAlign w:val="center"/>
          </w:tcPr>
          <w:p w14:paraId="453B9725" w14:textId="613BAC25" w:rsidR="00AB3E14" w:rsidRPr="00AB3E14" w:rsidRDefault="00AB3E14" w:rsidP="53459ADE">
            <w:pPr>
              <w:pStyle w:val="TableParagraph"/>
              <w:rPr>
                <w:sz w:val="24"/>
                <w:szCs w:val="24"/>
              </w:rPr>
            </w:pPr>
            <w:r w:rsidRPr="53459ADE">
              <w:rPr>
                <w:sz w:val="24"/>
                <w:szCs w:val="24"/>
              </w:rPr>
              <w:t>Functions</w:t>
            </w:r>
          </w:p>
          <w:p w14:paraId="6068ED4B" w14:textId="7522FCC8" w:rsidR="00AB3E14" w:rsidRPr="00AB3E14" w:rsidRDefault="301DFA58" w:rsidP="53459ADE">
            <w:pPr>
              <w:pStyle w:val="TableParagraph"/>
              <w:rPr>
                <w:sz w:val="24"/>
                <w:szCs w:val="24"/>
              </w:rPr>
            </w:pPr>
            <w:r w:rsidRPr="53459ADE">
              <w:rPr>
                <w:sz w:val="24"/>
                <w:szCs w:val="24"/>
              </w:rPr>
              <w:t xml:space="preserve"> 21</w:t>
            </w:r>
          </w:p>
        </w:tc>
        <w:tc>
          <w:tcPr>
            <w:tcW w:w="5328" w:type="dxa"/>
            <w:vAlign w:val="center"/>
          </w:tcPr>
          <w:p w14:paraId="3464375B" w14:textId="5E85A3DB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Use functions to solve the</w:t>
            </w:r>
            <w:r w:rsidRPr="00AB3E14">
              <w:rPr>
                <w:spacing w:val="-57"/>
                <w:sz w:val="24"/>
              </w:rPr>
              <w:t xml:space="preserve"> </w:t>
            </w:r>
            <w:r w:rsidR="00F30AF0">
              <w:rPr>
                <w:spacing w:val="-57"/>
                <w:sz w:val="24"/>
              </w:rPr>
              <w:t xml:space="preserve">      </w:t>
            </w:r>
            <w:r w:rsidRPr="00AB3E14">
              <w:rPr>
                <w:sz w:val="24"/>
              </w:rPr>
              <w:t>given Problem</w:t>
            </w:r>
          </w:p>
        </w:tc>
      </w:tr>
      <w:tr w:rsidR="00AB3E14" w:rsidRPr="00AB3E14" w14:paraId="47F6A49B" w14:textId="77777777" w:rsidTr="7C37ED28">
        <w:trPr>
          <w:trHeight w:val="582"/>
        </w:trPr>
        <w:tc>
          <w:tcPr>
            <w:tcW w:w="846" w:type="dxa"/>
            <w:vAlign w:val="center"/>
          </w:tcPr>
          <w:p w14:paraId="51510267" w14:textId="4BB9029C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12</w:t>
            </w:r>
          </w:p>
        </w:tc>
        <w:tc>
          <w:tcPr>
            <w:tcW w:w="3555" w:type="dxa"/>
            <w:vAlign w:val="center"/>
          </w:tcPr>
          <w:p w14:paraId="2BD61BAF" w14:textId="46E1A1A0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Pointers</w:t>
            </w:r>
          </w:p>
        </w:tc>
        <w:tc>
          <w:tcPr>
            <w:tcW w:w="5328" w:type="dxa"/>
            <w:vAlign w:val="center"/>
          </w:tcPr>
          <w:p w14:paraId="4FF0E27D" w14:textId="20A5BAB8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Understand</w:t>
            </w:r>
            <w:r w:rsidR="00F30AF0">
              <w:rPr>
                <w:sz w:val="24"/>
              </w:rPr>
              <w:t xml:space="preserve"> and apply</w:t>
            </w:r>
            <w:r w:rsidR="00615A08">
              <w:rPr>
                <w:sz w:val="24"/>
              </w:rPr>
              <w:t xml:space="preserve"> the concept of</w:t>
            </w:r>
            <w:r w:rsidRPr="00AB3E14">
              <w:rPr>
                <w:spacing w:val="-2"/>
                <w:sz w:val="24"/>
              </w:rPr>
              <w:t xml:space="preserve"> </w:t>
            </w:r>
            <w:r w:rsidRPr="00AB3E14">
              <w:rPr>
                <w:sz w:val="24"/>
              </w:rPr>
              <w:t>pointers</w:t>
            </w:r>
            <w:r w:rsidR="00F30AF0">
              <w:rPr>
                <w:sz w:val="24"/>
              </w:rPr>
              <w:t xml:space="preserve"> </w:t>
            </w:r>
            <w:r w:rsidR="00615A08">
              <w:rPr>
                <w:sz w:val="24"/>
              </w:rPr>
              <w:t>in programming</w:t>
            </w:r>
          </w:p>
        </w:tc>
      </w:tr>
      <w:tr w:rsidR="00AB3E14" w:rsidRPr="00AB3E14" w14:paraId="481DE65C" w14:textId="77777777" w:rsidTr="7C37ED28">
        <w:trPr>
          <w:trHeight w:val="1001"/>
        </w:trPr>
        <w:tc>
          <w:tcPr>
            <w:tcW w:w="846" w:type="dxa"/>
            <w:vAlign w:val="center"/>
          </w:tcPr>
          <w:p w14:paraId="2FE41D92" w14:textId="60FE131F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13</w:t>
            </w:r>
          </w:p>
        </w:tc>
        <w:tc>
          <w:tcPr>
            <w:tcW w:w="3555" w:type="dxa"/>
            <w:vAlign w:val="center"/>
          </w:tcPr>
          <w:p w14:paraId="5D4F289A" w14:textId="40C501D7" w:rsidR="00AB3E14" w:rsidRPr="00AB3E14" w:rsidRDefault="00AB3E14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Structures</w:t>
            </w:r>
          </w:p>
        </w:tc>
        <w:tc>
          <w:tcPr>
            <w:tcW w:w="5328" w:type="dxa"/>
            <w:vAlign w:val="center"/>
          </w:tcPr>
          <w:p w14:paraId="40D58F7C" w14:textId="33AE3966" w:rsidR="00AB3E14" w:rsidRPr="00AB3E14" w:rsidRDefault="00615A08" w:rsidP="00AB3E14">
            <w:pPr>
              <w:pStyle w:val="TableParagraph"/>
              <w:rPr>
                <w:sz w:val="24"/>
              </w:rPr>
            </w:pPr>
            <w:r w:rsidRPr="00AB3E14">
              <w:rPr>
                <w:sz w:val="24"/>
              </w:rPr>
              <w:t>Understand</w:t>
            </w:r>
            <w:r>
              <w:rPr>
                <w:sz w:val="24"/>
              </w:rPr>
              <w:t xml:space="preserve"> and apply the concept of</w:t>
            </w:r>
            <w:r w:rsidRPr="00AB3E1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 in  programming</w:t>
            </w:r>
          </w:p>
        </w:tc>
      </w:tr>
      <w:bookmarkEnd w:id="1"/>
    </w:tbl>
    <w:p w14:paraId="2F83C7B8" w14:textId="5920A532" w:rsidR="00623CED" w:rsidRDefault="00623CED" w:rsidP="00AB3E14">
      <w:pPr>
        <w:pStyle w:val="Heading1"/>
        <w:spacing w:before="100" w:beforeAutospacing="1" w:after="100" w:afterAutospacing="1"/>
        <w:ind w:left="0" w:firstLine="0"/>
      </w:pPr>
    </w:p>
    <w:p w14:paraId="3622D896" w14:textId="77777777" w:rsidR="001A7247" w:rsidRDefault="001A7247" w:rsidP="00AB3E14">
      <w:pPr>
        <w:pStyle w:val="Heading1"/>
        <w:spacing w:before="100" w:beforeAutospacing="1" w:after="100" w:afterAutospacing="1"/>
        <w:ind w:left="0" w:firstLine="0"/>
      </w:pPr>
    </w:p>
    <w:p w14:paraId="36C34EED" w14:textId="47A70DA5" w:rsidR="000E5785" w:rsidRDefault="000E5785" w:rsidP="00903FFB">
      <w:pPr>
        <w:pStyle w:val="Heading1"/>
        <w:spacing w:before="100" w:beforeAutospacing="1" w:after="100" w:afterAutospacing="1"/>
        <w:rPr>
          <w:rFonts w:ascii="CIDFont+F2" w:eastAsiaTheme="minorHAnsi" w:hAnsi="CIDFont+F2" w:cs="CIDFont+F2"/>
          <w:lang w:val="en-IN"/>
        </w:rPr>
      </w:pPr>
      <w:proofErr w:type="gramStart"/>
      <w:r>
        <w:rPr>
          <w:rFonts w:ascii="CIDFont+F2" w:eastAsiaTheme="minorHAnsi" w:hAnsi="CIDFont+F2" w:cs="CIDFont+F2"/>
          <w:lang w:val="en-IN"/>
        </w:rPr>
        <w:lastRenderedPageBreak/>
        <w:t>Lab 1.</w:t>
      </w:r>
      <w:proofErr w:type="gramEnd"/>
      <w:r>
        <w:rPr>
          <w:rFonts w:ascii="CIDFont+F2" w:eastAsiaTheme="minorHAnsi" w:hAnsi="CIDFont+F2" w:cs="CIDFont+F2"/>
          <w:lang w:val="en-IN"/>
        </w:rPr>
        <w:t xml:space="preserve"> Algorithms and Flowcharts</w:t>
      </w:r>
    </w:p>
    <w:p w14:paraId="66C0E1DD" w14:textId="51DDFD9B" w:rsidR="000E5785" w:rsidRDefault="413AF190" w:rsidP="3D544D11">
      <w:pPr>
        <w:pStyle w:val="Heading1"/>
        <w:ind w:hanging="720"/>
        <w:rPr>
          <w:b w:val="0"/>
          <w:bCs w:val="0"/>
        </w:rPr>
      </w:pPr>
      <w:r>
        <w:rPr>
          <w:b w:val="0"/>
          <w:bCs w:val="0"/>
        </w:rPr>
        <w:t>1. To multiply t</w:t>
      </w:r>
      <w:r w:rsidR="583F015C">
        <w:rPr>
          <w:b w:val="0"/>
          <w:bCs w:val="0"/>
        </w:rPr>
        <w:t>w</w:t>
      </w:r>
      <w:r>
        <w:rPr>
          <w:b w:val="0"/>
          <w:bCs w:val="0"/>
        </w:rPr>
        <w:t xml:space="preserve">o numbers. </w:t>
      </w:r>
    </w:p>
    <w:p w14:paraId="412512A8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2. To divide two numbers. </w:t>
      </w:r>
    </w:p>
    <w:p w14:paraId="111EF77A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3. To check whether the given number is even or odd. </w:t>
      </w:r>
    </w:p>
    <w:p w14:paraId="277BA936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4. To swap two numbers. </w:t>
      </w:r>
    </w:p>
    <w:p w14:paraId="6DEFB41C" w14:textId="35001F33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5. To check whether the given number is lesser </w:t>
      </w:r>
      <w:proofErr w:type="gramStart"/>
      <w:r w:rsidRPr="000E5785">
        <w:rPr>
          <w:b w:val="0"/>
          <w:bCs w:val="0"/>
        </w:rPr>
        <w:t xml:space="preserve">than </w:t>
      </w:r>
      <w:r>
        <w:rPr>
          <w:b w:val="0"/>
          <w:bCs w:val="0"/>
        </w:rPr>
        <w:t xml:space="preserve"> </w:t>
      </w:r>
      <w:r w:rsidRPr="000E5785">
        <w:rPr>
          <w:b w:val="0"/>
          <w:bCs w:val="0"/>
        </w:rPr>
        <w:t>10</w:t>
      </w:r>
      <w:proofErr w:type="gramEnd"/>
      <w:r w:rsidRPr="000E5785">
        <w:rPr>
          <w:b w:val="0"/>
          <w:bCs w:val="0"/>
        </w:rPr>
        <w:t xml:space="preserve"> or not. </w:t>
      </w:r>
    </w:p>
    <w:p w14:paraId="0E38A82B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6. To convert Fahrenheit to Celsius. </w:t>
      </w:r>
    </w:p>
    <w:p w14:paraId="1CF8E16C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7. To check the greater number in the given two numbers. </w:t>
      </w:r>
    </w:p>
    <w:p w14:paraId="1E6F4FFC" w14:textId="77777777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 xml:space="preserve">8. To calculate simple interest. </w:t>
      </w:r>
    </w:p>
    <w:p w14:paraId="00403D46" w14:textId="2F4126E0" w:rsidR="000E5785" w:rsidRDefault="000E5785" w:rsidP="000E5785">
      <w:pPr>
        <w:pStyle w:val="Heading1"/>
        <w:ind w:hanging="720"/>
        <w:rPr>
          <w:b w:val="0"/>
          <w:bCs w:val="0"/>
        </w:rPr>
      </w:pPr>
      <w:r>
        <w:rPr>
          <w:b w:val="0"/>
          <w:bCs w:val="0"/>
        </w:rPr>
        <w:t>9.</w:t>
      </w:r>
      <w:r w:rsidR="4CDFC61D">
        <w:rPr>
          <w:b w:val="0"/>
          <w:bCs w:val="0"/>
        </w:rPr>
        <w:t xml:space="preserve"> To check the greater number in the given two numbers.</w:t>
      </w:r>
      <w:r w:rsidR="68383668">
        <w:rPr>
          <w:b w:val="0"/>
          <w:bCs w:val="0"/>
        </w:rPr>
        <w:t xml:space="preserve"> </w:t>
      </w:r>
    </w:p>
    <w:p w14:paraId="53BBF978" w14:textId="192F1229" w:rsidR="000E5785" w:rsidRDefault="000E5785" w:rsidP="000E5785">
      <w:pPr>
        <w:pStyle w:val="Heading1"/>
        <w:ind w:hanging="720"/>
        <w:rPr>
          <w:b w:val="0"/>
          <w:bCs w:val="0"/>
        </w:rPr>
      </w:pPr>
      <w:r w:rsidRPr="000E5785">
        <w:rPr>
          <w:b w:val="0"/>
          <w:bCs w:val="0"/>
        </w:rPr>
        <w:t>10. To calculate area of the given rectangle</w:t>
      </w:r>
      <w:r w:rsidR="0007169B">
        <w:rPr>
          <w:b w:val="0"/>
          <w:bCs w:val="0"/>
        </w:rPr>
        <w:t>.</w:t>
      </w:r>
    </w:p>
    <w:p w14:paraId="34EE9DE5" w14:textId="77777777" w:rsidR="0007169B" w:rsidRDefault="0007169B" w:rsidP="000E5785">
      <w:pPr>
        <w:pStyle w:val="Heading1"/>
        <w:ind w:hanging="720"/>
        <w:rPr>
          <w:b w:val="0"/>
          <w:bCs w:val="0"/>
        </w:rPr>
      </w:pPr>
    </w:p>
    <w:p w14:paraId="19576B1D" w14:textId="77777777" w:rsidR="00EF43E8" w:rsidRDefault="00EF43E8" w:rsidP="000E5785">
      <w:pPr>
        <w:pStyle w:val="Heading1"/>
        <w:ind w:hanging="720"/>
        <w:rPr>
          <w:b w:val="0"/>
          <w:bCs w:val="0"/>
        </w:rPr>
      </w:pPr>
    </w:p>
    <w:p w14:paraId="5708D1C2" w14:textId="61826A85" w:rsidR="0007169B" w:rsidRDefault="0007169B" w:rsidP="000E5785">
      <w:pPr>
        <w:pStyle w:val="Heading1"/>
        <w:ind w:hanging="720"/>
      </w:pPr>
      <w:proofErr w:type="gramStart"/>
      <w:r w:rsidRPr="00827980">
        <w:t>Lab 2.</w:t>
      </w:r>
      <w:proofErr w:type="gramEnd"/>
      <w:r w:rsidRPr="00827980">
        <w:t xml:space="preserve"> Working with Linux Commands</w:t>
      </w:r>
    </w:p>
    <w:p w14:paraId="52DE8EC2" w14:textId="77777777" w:rsidR="00E6418E" w:rsidRDefault="00E6418E" w:rsidP="6B96E37C">
      <w:pPr>
        <w:pStyle w:val="Heading1"/>
      </w:pPr>
    </w:p>
    <w:p w14:paraId="04F4C355" w14:textId="3550F1AB" w:rsidR="00E6418E" w:rsidRDefault="00E6418E" w:rsidP="000E5785">
      <w:pPr>
        <w:pStyle w:val="Heading1"/>
        <w:ind w:hanging="720"/>
      </w:pPr>
      <w:r>
        <w:rPr>
          <w:noProof/>
        </w:rPr>
        <w:drawing>
          <wp:inline distT="0" distB="0" distL="0" distR="0" wp14:anchorId="505591A2" wp14:editId="0C0350A6">
            <wp:extent cx="5365705" cy="4304661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05" cy="43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8AB1C5">
        <w:t>1</w:t>
      </w:r>
    </w:p>
    <w:tbl>
      <w:tblPr>
        <w:tblW w:w="8363" w:type="dxa"/>
        <w:tblInd w:w="5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410"/>
        <w:gridCol w:w="5245"/>
      </w:tblGrid>
      <w:tr w:rsidR="00827980" w:rsidRPr="00E6418E" w14:paraId="7E4539A0" w14:textId="77777777" w:rsidTr="7CCA9B04">
        <w:trPr>
          <w:trHeight w:val="645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3B064F5" w14:textId="1E56F859" w:rsidR="00827980" w:rsidRPr="00E6418E" w:rsidRDefault="00E6418E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  <w:r w:rsidR="00E57217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11DAE99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ABFE1C7" w14:textId="258E58DD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Clear terminal</w:t>
            </w:r>
          </w:p>
        </w:tc>
      </w:tr>
      <w:tr w:rsidR="00827980" w:rsidRPr="00E6418E" w14:paraId="1F367184" w14:textId="77777777" w:rsidTr="7CCA9B04">
        <w:trPr>
          <w:trHeight w:val="25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0C0A104" w14:textId="6445E69B" w:rsidR="00827980" w:rsidRPr="00E6418E" w:rsidRDefault="00E6418E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  <w:r w:rsidR="00E57217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8EDF3E4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proofErr w:type="spellStart"/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ps</w:t>
            </w:r>
            <w:proofErr w:type="spellEnd"/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BB238B6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Display the processes in terminal</w:t>
            </w:r>
          </w:p>
        </w:tc>
      </w:tr>
      <w:tr w:rsidR="00827980" w:rsidRPr="00E6418E" w14:paraId="3D2776FC" w14:textId="77777777" w:rsidTr="7CCA9B04">
        <w:trPr>
          <w:trHeight w:val="289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6AD8ECD" w14:textId="4414439D" w:rsidR="00827980" w:rsidRPr="00E6418E" w:rsidRDefault="00E6418E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  <w:r w:rsidR="00E57217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B4C0AA4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man</w:t>
            </w:r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F4109F3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Access manual for all Linux commands</w:t>
            </w:r>
          </w:p>
        </w:tc>
      </w:tr>
      <w:tr w:rsidR="00827980" w:rsidRPr="00E6418E" w14:paraId="347ABAE5" w14:textId="77777777" w:rsidTr="7CCA9B04">
        <w:trPr>
          <w:trHeight w:val="281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E0C74DE" w14:textId="412ABEE5" w:rsidR="00827980" w:rsidRPr="00E6418E" w:rsidRDefault="00E6418E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  <w:r w:rsidR="00E57217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EEC41E4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grep</w:t>
            </w:r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8A8881E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Search for a specific string in an output</w:t>
            </w:r>
          </w:p>
        </w:tc>
      </w:tr>
      <w:tr w:rsidR="00827980" w:rsidRPr="00E6418E" w14:paraId="05361539" w14:textId="77777777" w:rsidTr="7CCA9B04">
        <w:trPr>
          <w:trHeight w:val="289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360AE6B" w14:textId="77FA3F78" w:rsidR="00827980" w:rsidRPr="00E6418E" w:rsidRDefault="00E6418E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</w:t>
            </w:r>
            <w:r w:rsidR="00E57217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F1026CD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echo</w:t>
            </w:r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9AD3779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Display active processes on the terminal</w:t>
            </w:r>
          </w:p>
        </w:tc>
      </w:tr>
      <w:tr w:rsidR="00827980" w:rsidRPr="00E6418E" w14:paraId="153648CB" w14:textId="77777777" w:rsidTr="7CCA9B04">
        <w:trPr>
          <w:trHeight w:val="289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E04754D" w14:textId="555681AB" w:rsidR="00827980" w:rsidRPr="00E6418E" w:rsidRDefault="00E57217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lastRenderedPageBreak/>
              <w:t>27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C14F4D8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sort</w:t>
            </w:r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B01F58E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sort the file content</w:t>
            </w:r>
          </w:p>
        </w:tc>
      </w:tr>
      <w:tr w:rsidR="00827980" w:rsidRPr="00E6418E" w14:paraId="3A7B51D1" w14:textId="77777777" w:rsidTr="7CCA9B04">
        <w:trPr>
          <w:trHeight w:val="289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E933F21" w14:textId="4DB6D11B" w:rsidR="00827980" w:rsidRPr="00E6418E" w:rsidRDefault="00E57217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28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1E9B558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proofErr w:type="spellStart"/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cal</w:t>
            </w:r>
            <w:proofErr w:type="spellEnd"/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DDEE171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View Calendar in terminal</w:t>
            </w:r>
          </w:p>
        </w:tc>
      </w:tr>
      <w:tr w:rsidR="00827980" w:rsidRPr="00E6418E" w14:paraId="72C27B52" w14:textId="77777777" w:rsidTr="7CCA9B04">
        <w:trPr>
          <w:trHeight w:val="281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F62B51C" w14:textId="39A3D32B" w:rsidR="00827980" w:rsidRPr="00E6418E" w:rsidRDefault="00E57217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29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8CAB02A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proofErr w:type="spellStart"/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2D50F8D" w14:textId="77777777" w:rsidR="00827980" w:rsidRPr="00E6418E" w:rsidRDefault="00827980" w:rsidP="00827980">
            <w:pPr>
              <w:widowControl/>
              <w:autoSpaceDE/>
              <w:autoSpaceDN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Check the details of the file system</w:t>
            </w:r>
          </w:p>
        </w:tc>
      </w:tr>
      <w:tr w:rsidR="00827980" w:rsidRPr="00E6418E" w14:paraId="58D3EBF6" w14:textId="77777777" w:rsidTr="7CCA9B04">
        <w:trPr>
          <w:trHeight w:val="570"/>
        </w:trPr>
        <w:tc>
          <w:tcPr>
            <w:tcW w:w="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A01F698" w14:textId="6FB30A26" w:rsidR="00827980" w:rsidRPr="00E6418E" w:rsidRDefault="00E57217" w:rsidP="00827980">
            <w:pPr>
              <w:widowControl/>
              <w:autoSpaceDE/>
              <w:autoSpaceDN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>
              <w:rPr>
                <w:rFonts w:ascii="Nunito" w:hAnsi="Nunito"/>
                <w:color w:val="273239"/>
                <w:spacing w:val="2"/>
                <w:sz w:val="20"/>
                <w:szCs w:val="20"/>
              </w:rPr>
              <w:t>30</w:t>
            </w:r>
          </w:p>
        </w:tc>
        <w:tc>
          <w:tcPr>
            <w:tcW w:w="24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85DFE29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proofErr w:type="spellStart"/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wc</w:t>
            </w:r>
            <w:proofErr w:type="spellEnd"/>
          </w:p>
        </w:tc>
        <w:tc>
          <w:tcPr>
            <w:tcW w:w="52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8EC35AC" w14:textId="77777777" w:rsidR="00827980" w:rsidRPr="00E6418E" w:rsidRDefault="00827980" w:rsidP="00827980">
            <w:pPr>
              <w:widowControl/>
              <w:autoSpaceDE/>
              <w:autoSpaceDN/>
              <w:textAlignment w:val="baseline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E6418E">
              <w:rPr>
                <w:rFonts w:ascii="Nunito" w:hAnsi="Nunito"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Check the lines, word count, and characters in a file using different options</w:t>
            </w:r>
          </w:p>
        </w:tc>
      </w:tr>
    </w:tbl>
    <w:p w14:paraId="0AF7F8C3" w14:textId="77777777" w:rsidR="00827980" w:rsidRDefault="00827980" w:rsidP="000E5785">
      <w:pPr>
        <w:pStyle w:val="Heading1"/>
        <w:ind w:hanging="720"/>
        <w:rPr>
          <w:b w:val="0"/>
          <w:bCs w:val="0"/>
        </w:rPr>
      </w:pPr>
    </w:p>
    <w:p w14:paraId="43F913AF" w14:textId="77777777" w:rsidR="0007169B" w:rsidRPr="000E5785" w:rsidRDefault="0007169B" w:rsidP="000E5785">
      <w:pPr>
        <w:pStyle w:val="Heading1"/>
        <w:ind w:hanging="720"/>
        <w:rPr>
          <w:rFonts w:ascii="CIDFont+F2" w:eastAsiaTheme="minorHAnsi" w:hAnsi="CIDFont+F2" w:cs="CIDFont+F2"/>
          <w:b w:val="0"/>
          <w:bCs w:val="0"/>
          <w:lang w:val="en-IN"/>
        </w:rPr>
      </w:pPr>
    </w:p>
    <w:p w14:paraId="4FBE5575" w14:textId="77777777" w:rsidR="009D4E90" w:rsidRPr="009D4E90" w:rsidRDefault="009D4E90" w:rsidP="009D4E90">
      <w:pPr>
        <w:spacing w:before="64"/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t>Lab</w:t>
      </w:r>
      <w:r w:rsidRPr="009D4E90">
        <w:rPr>
          <w:b/>
          <w:bCs/>
          <w:spacing w:val="1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3.</w:t>
      </w:r>
      <w:proofErr w:type="gramEnd"/>
      <w:r w:rsidRPr="009D4E90">
        <w:rPr>
          <w:b/>
          <w:bCs/>
          <w:spacing w:val="-3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Formula</w:t>
      </w:r>
      <w:r w:rsidRPr="009D4E90">
        <w:rPr>
          <w:b/>
          <w:bCs/>
          <w:spacing w:val="-3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based</w:t>
      </w:r>
      <w:r w:rsidRPr="009D4E90">
        <w:rPr>
          <w:b/>
          <w:bCs/>
          <w:spacing w:val="-9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C</w:t>
      </w:r>
      <w:r w:rsidRPr="009D4E90">
        <w:rPr>
          <w:b/>
          <w:bCs/>
          <w:spacing w:val="-3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Programs</w:t>
      </w:r>
    </w:p>
    <w:p w14:paraId="026BA975" w14:textId="0A3129FE" w:rsidR="009D4E90" w:rsidRPr="007F3A39" w:rsidRDefault="009D4E90" w:rsidP="009202B7">
      <w:pPr>
        <w:numPr>
          <w:ilvl w:val="0"/>
          <w:numId w:val="20"/>
        </w:numPr>
        <w:tabs>
          <w:tab w:val="left" w:pos="2140"/>
        </w:tabs>
        <w:spacing w:before="165"/>
        <w:ind w:left="745"/>
        <w:jc w:val="both"/>
        <w:rPr>
          <w:sz w:val="24"/>
          <w:szCs w:val="24"/>
        </w:rPr>
      </w:pPr>
      <w:r w:rsidRPr="3B1C3CC0">
        <w:rPr>
          <w:sz w:val="24"/>
          <w:szCs w:val="24"/>
        </w:rPr>
        <w:t>Write a</w:t>
      </w:r>
      <w:r w:rsidRPr="3B1C3CC0">
        <w:rPr>
          <w:spacing w:val="-6"/>
          <w:sz w:val="24"/>
          <w:szCs w:val="24"/>
        </w:rPr>
        <w:t xml:space="preserve"> </w:t>
      </w:r>
      <w:r w:rsidRPr="3B1C3CC0">
        <w:rPr>
          <w:sz w:val="24"/>
          <w:szCs w:val="24"/>
        </w:rPr>
        <w:t>program</w:t>
      </w:r>
      <w:r w:rsidRPr="3B1C3CC0">
        <w:rPr>
          <w:spacing w:val="-6"/>
          <w:sz w:val="24"/>
          <w:szCs w:val="24"/>
        </w:rPr>
        <w:t xml:space="preserve"> </w:t>
      </w:r>
      <w:r w:rsidRPr="3B1C3CC0">
        <w:rPr>
          <w:sz w:val="24"/>
          <w:szCs w:val="24"/>
        </w:rPr>
        <w:t>to</w:t>
      </w:r>
      <w:r w:rsidRPr="3B1C3CC0">
        <w:rPr>
          <w:spacing w:val="1"/>
          <w:sz w:val="24"/>
          <w:szCs w:val="24"/>
        </w:rPr>
        <w:t xml:space="preserve"> </w:t>
      </w:r>
      <w:r w:rsidRPr="3B1C3CC0">
        <w:rPr>
          <w:sz w:val="24"/>
          <w:szCs w:val="24"/>
        </w:rPr>
        <w:t>convert</w:t>
      </w:r>
      <w:r w:rsidRPr="3B1C3CC0">
        <w:rPr>
          <w:spacing w:val="-4"/>
          <w:sz w:val="24"/>
          <w:szCs w:val="24"/>
        </w:rPr>
        <w:t xml:space="preserve"> </w:t>
      </w:r>
      <w:r w:rsidRPr="3B1C3CC0">
        <w:rPr>
          <w:sz w:val="24"/>
          <w:szCs w:val="24"/>
        </w:rPr>
        <w:t>the</w:t>
      </w:r>
      <w:r w:rsidRPr="3B1C3CC0">
        <w:rPr>
          <w:spacing w:val="-5"/>
          <w:sz w:val="24"/>
          <w:szCs w:val="24"/>
        </w:rPr>
        <w:t xml:space="preserve"> </w:t>
      </w:r>
      <w:r w:rsidRPr="3B1C3CC0">
        <w:rPr>
          <w:sz w:val="24"/>
          <w:szCs w:val="24"/>
        </w:rPr>
        <w:t>time</w:t>
      </w:r>
      <w:r w:rsidRPr="3B1C3CC0">
        <w:rPr>
          <w:spacing w:val="-1"/>
          <w:sz w:val="24"/>
          <w:szCs w:val="24"/>
        </w:rPr>
        <w:t xml:space="preserve"> </w:t>
      </w:r>
      <w:r w:rsidRPr="3B1C3CC0">
        <w:rPr>
          <w:sz w:val="24"/>
          <w:szCs w:val="24"/>
        </w:rPr>
        <w:t>in</w:t>
      </w:r>
      <w:r w:rsidRPr="3B1C3CC0">
        <w:rPr>
          <w:spacing w:val="-1"/>
          <w:sz w:val="24"/>
          <w:szCs w:val="24"/>
        </w:rPr>
        <w:t xml:space="preserve"> </w:t>
      </w:r>
      <w:r w:rsidRPr="3B1C3CC0">
        <w:rPr>
          <w:sz w:val="24"/>
          <w:szCs w:val="24"/>
        </w:rPr>
        <w:t>seconds</w:t>
      </w:r>
      <w:r w:rsidRPr="3B1C3CC0">
        <w:rPr>
          <w:spacing w:val="3"/>
          <w:sz w:val="24"/>
          <w:szCs w:val="24"/>
        </w:rPr>
        <w:t xml:space="preserve"> </w:t>
      </w:r>
      <w:r w:rsidRPr="3B1C3CC0">
        <w:rPr>
          <w:sz w:val="24"/>
          <w:szCs w:val="24"/>
        </w:rPr>
        <w:t>to</w:t>
      </w:r>
      <w:r w:rsidRPr="3B1C3CC0">
        <w:rPr>
          <w:spacing w:val="3"/>
          <w:sz w:val="24"/>
          <w:szCs w:val="24"/>
        </w:rPr>
        <w:t xml:space="preserve"> </w:t>
      </w:r>
      <w:r w:rsidRPr="3B1C3CC0">
        <w:rPr>
          <w:sz w:val="24"/>
          <w:szCs w:val="24"/>
        </w:rPr>
        <w:t>hours,</w:t>
      </w:r>
      <w:r w:rsidRPr="3B1C3CC0">
        <w:rPr>
          <w:spacing w:val="-1"/>
          <w:sz w:val="24"/>
          <w:szCs w:val="24"/>
        </w:rPr>
        <w:t xml:space="preserve"> </w:t>
      </w:r>
      <w:r w:rsidRPr="3B1C3CC0">
        <w:rPr>
          <w:sz w:val="24"/>
          <w:szCs w:val="24"/>
        </w:rPr>
        <w:t>minutes,</w:t>
      </w:r>
      <w:r w:rsidRPr="3B1C3CC0">
        <w:rPr>
          <w:spacing w:val="-1"/>
          <w:sz w:val="24"/>
          <w:szCs w:val="24"/>
        </w:rPr>
        <w:t xml:space="preserve"> </w:t>
      </w:r>
      <w:r w:rsidRPr="3B1C3CC0">
        <w:rPr>
          <w:sz w:val="24"/>
          <w:szCs w:val="24"/>
        </w:rPr>
        <w:t>and</w:t>
      </w:r>
      <w:r w:rsidRPr="3B1C3CC0">
        <w:rPr>
          <w:spacing w:val="-1"/>
          <w:sz w:val="24"/>
          <w:szCs w:val="24"/>
        </w:rPr>
        <w:t xml:space="preserve"> </w:t>
      </w:r>
      <w:r w:rsidRPr="3B1C3CC0">
        <w:rPr>
          <w:sz w:val="24"/>
          <w:szCs w:val="24"/>
        </w:rPr>
        <w:t>seconds.</w:t>
      </w:r>
      <w:r w:rsidRPr="3B1C3CC0">
        <w:rPr>
          <w:spacing w:val="1"/>
          <w:sz w:val="24"/>
          <w:szCs w:val="24"/>
        </w:rPr>
        <w:t xml:space="preserve"> </w:t>
      </w:r>
      <w:r w:rsidRPr="3B1C3CC0">
        <w:rPr>
          <w:sz w:val="24"/>
          <w:szCs w:val="24"/>
        </w:rPr>
        <w:t>(1</w:t>
      </w:r>
      <w:r w:rsidRPr="3B1C3CC0">
        <w:rPr>
          <w:spacing w:val="-3"/>
          <w:sz w:val="24"/>
          <w:szCs w:val="24"/>
        </w:rPr>
        <w:t xml:space="preserve"> </w:t>
      </w:r>
      <w:proofErr w:type="spellStart"/>
      <w:r w:rsidRPr="3B1C3CC0">
        <w:rPr>
          <w:sz w:val="24"/>
          <w:szCs w:val="24"/>
        </w:rPr>
        <w:t>hr</w:t>
      </w:r>
      <w:proofErr w:type="spellEnd"/>
      <w:r w:rsidR="007F3A39" w:rsidRPr="3B1C3CC0">
        <w:rPr>
          <w:sz w:val="24"/>
          <w:szCs w:val="24"/>
        </w:rPr>
        <w:t xml:space="preserve"> </w:t>
      </w:r>
      <w:r w:rsidRPr="007F3A39">
        <w:rPr>
          <w:sz w:val="24"/>
          <w:szCs w:val="24"/>
        </w:rPr>
        <w:t>=</w:t>
      </w:r>
      <w:r w:rsidR="007F3A39">
        <w:rPr>
          <w:sz w:val="24"/>
          <w:szCs w:val="24"/>
        </w:rPr>
        <w:t xml:space="preserve"> </w:t>
      </w:r>
      <w:r w:rsidRPr="007F3A39">
        <w:rPr>
          <w:sz w:val="24"/>
          <w:szCs w:val="24"/>
        </w:rPr>
        <w:t>3600</w:t>
      </w:r>
      <w:r w:rsidRPr="007F3A39">
        <w:rPr>
          <w:spacing w:val="-9"/>
          <w:sz w:val="24"/>
          <w:szCs w:val="24"/>
        </w:rPr>
        <w:t xml:space="preserve"> </w:t>
      </w:r>
      <w:r w:rsidRPr="007F3A39">
        <w:rPr>
          <w:sz w:val="24"/>
          <w:szCs w:val="24"/>
        </w:rPr>
        <w:t>sec).</w:t>
      </w:r>
    </w:p>
    <w:p w14:paraId="77509F2E" w14:textId="77777777" w:rsidR="009D4E90" w:rsidRPr="009D4E90" w:rsidRDefault="009D4E90" w:rsidP="537CE62E">
      <w:pPr>
        <w:numPr>
          <w:ilvl w:val="0"/>
          <w:numId w:val="20"/>
        </w:numPr>
        <w:tabs>
          <w:tab w:val="left" w:pos="2140"/>
        </w:tabs>
        <w:spacing w:before="29" w:line="237" w:lineRule="auto"/>
        <w:ind w:left="745" w:right="1510"/>
        <w:jc w:val="both"/>
        <w:rPr>
          <w:sz w:val="24"/>
          <w:szCs w:val="24"/>
        </w:rPr>
      </w:pPr>
      <w:r w:rsidRPr="537CE62E">
        <w:rPr>
          <w:sz w:val="24"/>
          <w:szCs w:val="24"/>
        </w:rPr>
        <w:t>Write</w:t>
      </w:r>
      <w:r w:rsidRPr="537CE62E">
        <w:rPr>
          <w:spacing w:val="1"/>
          <w:sz w:val="24"/>
          <w:szCs w:val="24"/>
        </w:rPr>
        <w:t xml:space="preserve"> </w:t>
      </w:r>
      <w:r w:rsidRPr="537CE62E">
        <w:rPr>
          <w:sz w:val="24"/>
          <w:szCs w:val="24"/>
        </w:rPr>
        <w:t>a</w:t>
      </w:r>
      <w:r w:rsidRPr="537CE62E">
        <w:rPr>
          <w:spacing w:val="-8"/>
          <w:sz w:val="24"/>
          <w:szCs w:val="24"/>
        </w:rPr>
        <w:t xml:space="preserve"> </w:t>
      </w:r>
      <w:r w:rsidRPr="537CE62E">
        <w:rPr>
          <w:sz w:val="24"/>
          <w:szCs w:val="24"/>
        </w:rPr>
        <w:t>program</w:t>
      </w:r>
      <w:r w:rsidRPr="537CE62E">
        <w:rPr>
          <w:spacing w:val="-7"/>
          <w:sz w:val="24"/>
          <w:szCs w:val="24"/>
        </w:rPr>
        <w:t xml:space="preserve"> </w:t>
      </w:r>
      <w:r w:rsidRPr="537CE62E">
        <w:rPr>
          <w:sz w:val="24"/>
          <w:szCs w:val="24"/>
        </w:rPr>
        <w:t>to find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the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sum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of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the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digits of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a four-digit</w:t>
      </w:r>
      <w:r w:rsidRPr="537CE62E">
        <w:rPr>
          <w:spacing w:val="2"/>
          <w:sz w:val="24"/>
          <w:szCs w:val="24"/>
        </w:rPr>
        <w:t xml:space="preserve"> </w:t>
      </w:r>
      <w:r w:rsidRPr="537CE62E">
        <w:rPr>
          <w:sz w:val="24"/>
          <w:szCs w:val="24"/>
        </w:rPr>
        <w:t>number</w:t>
      </w:r>
      <w:r w:rsidRPr="537CE62E">
        <w:rPr>
          <w:spacing w:val="-11"/>
          <w:sz w:val="24"/>
          <w:szCs w:val="24"/>
        </w:rPr>
        <w:t xml:space="preserve"> </w:t>
      </w:r>
      <w:r w:rsidRPr="537CE62E">
        <w:rPr>
          <w:sz w:val="24"/>
          <w:szCs w:val="24"/>
        </w:rPr>
        <w:t>(ex.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1234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sum=10)</w:t>
      </w:r>
      <w:r w:rsidRPr="537CE62E">
        <w:rPr>
          <w:spacing w:val="-57"/>
          <w:sz w:val="24"/>
          <w:szCs w:val="24"/>
        </w:rPr>
        <w:t xml:space="preserve"> </w:t>
      </w:r>
      <w:r w:rsidRPr="537CE62E">
        <w:rPr>
          <w:sz w:val="24"/>
          <w:szCs w:val="24"/>
        </w:rPr>
        <w:t>(without using a loop).</w:t>
      </w:r>
    </w:p>
    <w:p w14:paraId="09772DF9" w14:textId="6E6E68C5" w:rsidR="537CE62E" w:rsidRDefault="537CE62E" w:rsidP="537CE62E">
      <w:pPr>
        <w:tabs>
          <w:tab w:val="left" w:pos="2140"/>
        </w:tabs>
        <w:spacing w:before="29" w:line="237" w:lineRule="auto"/>
        <w:ind w:left="720" w:right="1510"/>
        <w:jc w:val="both"/>
        <w:rPr>
          <w:sz w:val="24"/>
          <w:szCs w:val="24"/>
        </w:rPr>
      </w:pPr>
    </w:p>
    <w:p w14:paraId="6AF791F6" w14:textId="77777777" w:rsidR="009D4E90" w:rsidRPr="009D4E90" w:rsidRDefault="009D4E90" w:rsidP="537CE62E">
      <w:pPr>
        <w:numPr>
          <w:ilvl w:val="0"/>
          <w:numId w:val="20"/>
        </w:numPr>
        <w:tabs>
          <w:tab w:val="left" w:pos="2140"/>
        </w:tabs>
        <w:spacing w:before="27" w:line="237" w:lineRule="auto"/>
        <w:ind w:left="745" w:right="2040"/>
        <w:jc w:val="both"/>
        <w:rPr>
          <w:sz w:val="24"/>
          <w:szCs w:val="24"/>
        </w:rPr>
      </w:pPr>
      <w:r w:rsidRPr="537CE62E">
        <w:rPr>
          <w:sz w:val="24"/>
          <w:szCs w:val="24"/>
        </w:rPr>
        <w:t>Write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a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program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to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convert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the</w:t>
      </w:r>
      <w:r w:rsidRPr="537CE62E">
        <w:rPr>
          <w:spacing w:val="-9"/>
          <w:sz w:val="24"/>
          <w:szCs w:val="24"/>
        </w:rPr>
        <w:t xml:space="preserve"> </w:t>
      </w:r>
      <w:r w:rsidRPr="537CE62E">
        <w:rPr>
          <w:sz w:val="24"/>
          <w:szCs w:val="24"/>
        </w:rPr>
        <w:t>temperature</w:t>
      </w:r>
      <w:r w:rsidRPr="537CE62E">
        <w:rPr>
          <w:spacing w:val="-9"/>
          <w:sz w:val="24"/>
          <w:szCs w:val="24"/>
        </w:rPr>
        <w:t xml:space="preserve"> </w:t>
      </w:r>
      <w:r w:rsidRPr="537CE62E">
        <w:rPr>
          <w:sz w:val="24"/>
          <w:szCs w:val="24"/>
        </w:rPr>
        <w:t>given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in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Fahrenheit</w:t>
      </w:r>
      <w:r w:rsidRPr="537CE62E">
        <w:rPr>
          <w:spacing w:val="1"/>
          <w:sz w:val="24"/>
          <w:szCs w:val="24"/>
        </w:rPr>
        <w:t xml:space="preserve"> </w:t>
      </w:r>
      <w:r w:rsidRPr="537CE62E">
        <w:rPr>
          <w:sz w:val="24"/>
          <w:szCs w:val="24"/>
        </w:rPr>
        <w:t>to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Centigrade</w:t>
      </w:r>
      <w:r w:rsidRPr="537CE62E">
        <w:rPr>
          <w:spacing w:val="-9"/>
          <w:sz w:val="24"/>
          <w:szCs w:val="24"/>
        </w:rPr>
        <w:t xml:space="preserve"> </w:t>
      </w:r>
      <w:r w:rsidRPr="537CE62E">
        <w:rPr>
          <w:sz w:val="24"/>
          <w:szCs w:val="24"/>
        </w:rPr>
        <w:t>and</w:t>
      </w:r>
      <w:r w:rsidRPr="537CE62E">
        <w:rPr>
          <w:spacing w:val="-57"/>
          <w:sz w:val="24"/>
          <w:szCs w:val="24"/>
        </w:rPr>
        <w:t xml:space="preserve"> </w:t>
      </w:r>
      <w:r w:rsidRPr="537CE62E">
        <w:rPr>
          <w:sz w:val="24"/>
          <w:szCs w:val="24"/>
        </w:rPr>
        <w:t>Centigrade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to Fahrenheit. Hint:</w:t>
      </w:r>
      <w:r w:rsidRPr="537CE62E">
        <w:rPr>
          <w:spacing w:val="2"/>
          <w:sz w:val="24"/>
          <w:szCs w:val="24"/>
        </w:rPr>
        <w:t xml:space="preserve"> </w:t>
      </w:r>
      <w:r w:rsidRPr="537CE62E">
        <w:rPr>
          <w:sz w:val="24"/>
          <w:szCs w:val="24"/>
        </w:rPr>
        <w:t>C=5/9(F-32)).</w:t>
      </w:r>
    </w:p>
    <w:p w14:paraId="36A76AA7" w14:textId="154C8590" w:rsidR="009D4E90" w:rsidRPr="009D4E90" w:rsidRDefault="009D4E90" w:rsidP="007F3A39">
      <w:pPr>
        <w:numPr>
          <w:ilvl w:val="0"/>
          <w:numId w:val="20"/>
        </w:numPr>
        <w:tabs>
          <w:tab w:val="left" w:pos="2140"/>
        </w:tabs>
        <w:spacing w:before="25" w:line="235" w:lineRule="auto"/>
        <w:ind w:left="745" w:right="2266"/>
        <w:jc w:val="both"/>
        <w:rPr>
          <w:sz w:val="24"/>
          <w:szCs w:val="24"/>
        </w:rPr>
      </w:pPr>
      <w:r w:rsidRPr="4818DFCD">
        <w:rPr>
          <w:sz w:val="24"/>
          <w:szCs w:val="24"/>
        </w:rPr>
        <w:t>Write</w:t>
      </w:r>
      <w:r w:rsidRPr="4818DFCD">
        <w:rPr>
          <w:spacing w:val="-2"/>
          <w:sz w:val="24"/>
          <w:szCs w:val="24"/>
        </w:rPr>
        <w:t xml:space="preserve"> </w:t>
      </w:r>
      <w:r w:rsidRPr="4818DFCD">
        <w:rPr>
          <w:sz w:val="24"/>
          <w:szCs w:val="24"/>
        </w:rPr>
        <w:t>a</w:t>
      </w:r>
      <w:r w:rsidRPr="4818DFCD">
        <w:rPr>
          <w:spacing w:val="-6"/>
          <w:sz w:val="24"/>
          <w:szCs w:val="24"/>
        </w:rPr>
        <w:t xml:space="preserve"> </w:t>
      </w:r>
      <w:r w:rsidRPr="4818DFCD">
        <w:rPr>
          <w:sz w:val="24"/>
          <w:szCs w:val="24"/>
        </w:rPr>
        <w:t>program</w:t>
      </w:r>
      <w:r w:rsidRPr="4818DFCD">
        <w:rPr>
          <w:spacing w:val="-6"/>
          <w:sz w:val="24"/>
          <w:szCs w:val="24"/>
        </w:rPr>
        <w:t xml:space="preserve"> </w:t>
      </w:r>
      <w:r w:rsidRPr="4818DFCD">
        <w:rPr>
          <w:sz w:val="24"/>
          <w:szCs w:val="24"/>
        </w:rPr>
        <w:t>for</w:t>
      </w:r>
      <w:r w:rsidRPr="4818DFCD">
        <w:rPr>
          <w:spacing w:val="-3"/>
          <w:sz w:val="24"/>
          <w:szCs w:val="24"/>
        </w:rPr>
        <w:t xml:space="preserve"> </w:t>
      </w:r>
      <w:r w:rsidRPr="4818DFCD">
        <w:rPr>
          <w:sz w:val="24"/>
          <w:szCs w:val="24"/>
        </w:rPr>
        <w:t>converting</w:t>
      </w:r>
      <w:r w:rsidRPr="4818DFCD">
        <w:rPr>
          <w:spacing w:val="-4"/>
          <w:sz w:val="24"/>
          <w:szCs w:val="24"/>
        </w:rPr>
        <w:t xml:space="preserve"> </w:t>
      </w:r>
      <w:r w:rsidRPr="4818DFCD">
        <w:rPr>
          <w:sz w:val="24"/>
          <w:szCs w:val="24"/>
        </w:rPr>
        <w:t>distance</w:t>
      </w:r>
      <w:r w:rsidRPr="4818DFCD">
        <w:rPr>
          <w:spacing w:val="-11"/>
          <w:sz w:val="24"/>
          <w:szCs w:val="24"/>
        </w:rPr>
        <w:t xml:space="preserve"> </w:t>
      </w:r>
      <w:r w:rsidRPr="4818DFCD">
        <w:rPr>
          <w:sz w:val="24"/>
          <w:szCs w:val="24"/>
        </w:rPr>
        <w:t>in</w:t>
      </w:r>
      <w:r w:rsidRPr="4818DFCD">
        <w:rPr>
          <w:spacing w:val="2"/>
          <w:sz w:val="24"/>
          <w:szCs w:val="24"/>
        </w:rPr>
        <w:t xml:space="preserve"> </w:t>
      </w:r>
      <w:r w:rsidRPr="4818DFCD">
        <w:rPr>
          <w:sz w:val="24"/>
          <w:szCs w:val="24"/>
        </w:rPr>
        <w:t>mm</w:t>
      </w:r>
      <w:r w:rsidRPr="4818DFCD">
        <w:rPr>
          <w:spacing w:val="-4"/>
          <w:sz w:val="24"/>
          <w:szCs w:val="24"/>
        </w:rPr>
        <w:t xml:space="preserve"> </w:t>
      </w:r>
      <w:r w:rsidRPr="4818DFCD">
        <w:rPr>
          <w:sz w:val="24"/>
          <w:szCs w:val="24"/>
        </w:rPr>
        <w:t>to</w:t>
      </w:r>
      <w:r w:rsidRPr="4818DFCD">
        <w:rPr>
          <w:spacing w:val="-5"/>
          <w:sz w:val="24"/>
          <w:szCs w:val="24"/>
        </w:rPr>
        <w:t xml:space="preserve"> </w:t>
      </w:r>
      <w:r w:rsidRPr="4818DFCD">
        <w:rPr>
          <w:sz w:val="24"/>
          <w:szCs w:val="24"/>
        </w:rPr>
        <w:t>cm,</w:t>
      </w:r>
      <w:r w:rsidRPr="4818DFCD">
        <w:rPr>
          <w:spacing w:val="-4"/>
          <w:sz w:val="24"/>
          <w:szCs w:val="24"/>
        </w:rPr>
        <w:t xml:space="preserve"> </w:t>
      </w:r>
      <w:r w:rsidRPr="4818DFCD">
        <w:rPr>
          <w:sz w:val="24"/>
          <w:szCs w:val="24"/>
        </w:rPr>
        <w:t>inch,</w:t>
      </w:r>
      <w:r w:rsidRPr="4818DFCD">
        <w:rPr>
          <w:spacing w:val="-3"/>
          <w:sz w:val="24"/>
          <w:szCs w:val="24"/>
        </w:rPr>
        <w:t xml:space="preserve"> </w:t>
      </w:r>
      <w:proofErr w:type="gramStart"/>
      <w:r w:rsidRPr="4818DFCD">
        <w:rPr>
          <w:sz w:val="24"/>
          <w:szCs w:val="24"/>
        </w:rPr>
        <w:t>feet</w:t>
      </w:r>
      <w:proofErr w:type="gramEnd"/>
      <w:r w:rsidRPr="4818DFCD">
        <w:rPr>
          <w:spacing w:val="-1"/>
          <w:sz w:val="24"/>
          <w:szCs w:val="24"/>
        </w:rPr>
        <w:t xml:space="preserve"> </w:t>
      </w:r>
      <w:r w:rsidRPr="4818DFCD">
        <w:rPr>
          <w:sz w:val="24"/>
          <w:szCs w:val="24"/>
        </w:rPr>
        <w:t>(1</w:t>
      </w:r>
      <w:r w:rsidRPr="4818DFCD">
        <w:rPr>
          <w:spacing w:val="-3"/>
          <w:sz w:val="24"/>
          <w:szCs w:val="24"/>
        </w:rPr>
        <w:t xml:space="preserve"> </w:t>
      </w:r>
      <w:r w:rsidRPr="4818DFCD">
        <w:rPr>
          <w:sz w:val="24"/>
          <w:szCs w:val="24"/>
        </w:rPr>
        <w:t>cm</w:t>
      </w:r>
      <w:r w:rsidRPr="4818DFCD">
        <w:rPr>
          <w:spacing w:val="-3"/>
          <w:sz w:val="24"/>
          <w:szCs w:val="24"/>
        </w:rPr>
        <w:t xml:space="preserve"> </w:t>
      </w:r>
      <w:r w:rsidRPr="4818DFCD">
        <w:rPr>
          <w:sz w:val="24"/>
          <w:szCs w:val="24"/>
        </w:rPr>
        <w:t>=10mm,</w:t>
      </w:r>
      <w:r w:rsidRPr="4818DFCD">
        <w:rPr>
          <w:spacing w:val="-57"/>
          <w:sz w:val="24"/>
          <w:szCs w:val="24"/>
        </w:rPr>
        <w:t xml:space="preserve"> </w:t>
      </w:r>
      <w:r w:rsidRPr="4818DFCD">
        <w:rPr>
          <w:sz w:val="24"/>
          <w:szCs w:val="24"/>
        </w:rPr>
        <w:t>1inch=2.5cm,</w:t>
      </w:r>
      <w:r w:rsidRPr="4818DFCD">
        <w:rPr>
          <w:spacing w:val="-1"/>
          <w:sz w:val="24"/>
          <w:szCs w:val="24"/>
        </w:rPr>
        <w:t xml:space="preserve"> </w:t>
      </w:r>
      <w:r w:rsidRPr="4818DFCD">
        <w:rPr>
          <w:sz w:val="24"/>
          <w:szCs w:val="24"/>
        </w:rPr>
        <w:t xml:space="preserve">1 </w:t>
      </w:r>
      <w:r w:rsidR="2411B1ED" w:rsidRPr="4818DFCD">
        <w:rPr>
          <w:sz w:val="24"/>
          <w:szCs w:val="24"/>
        </w:rPr>
        <w:t>foot</w:t>
      </w:r>
      <w:r w:rsidRPr="4818DFCD">
        <w:rPr>
          <w:sz w:val="24"/>
          <w:szCs w:val="24"/>
        </w:rPr>
        <w:t xml:space="preserve"> =12</w:t>
      </w:r>
      <w:r w:rsidRPr="4818DFCD">
        <w:rPr>
          <w:spacing w:val="2"/>
          <w:sz w:val="24"/>
          <w:szCs w:val="24"/>
        </w:rPr>
        <w:t xml:space="preserve"> </w:t>
      </w:r>
      <w:r w:rsidRPr="4818DFCD">
        <w:rPr>
          <w:sz w:val="24"/>
          <w:szCs w:val="24"/>
        </w:rPr>
        <w:t>inches).</w:t>
      </w:r>
    </w:p>
    <w:p w14:paraId="4FB34BE1" w14:textId="77777777" w:rsidR="009D4E90" w:rsidRPr="009D4E90" w:rsidRDefault="009D4E90" w:rsidP="007F3A39">
      <w:pPr>
        <w:numPr>
          <w:ilvl w:val="0"/>
          <w:numId w:val="20"/>
        </w:numPr>
        <w:tabs>
          <w:tab w:val="left" w:pos="2140"/>
        </w:tabs>
        <w:spacing w:line="233" w:lineRule="exact"/>
        <w:ind w:left="745"/>
        <w:jc w:val="both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to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find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out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distance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between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two</w:t>
      </w:r>
      <w:r w:rsidRPr="009D4E90">
        <w:rPr>
          <w:spacing w:val="-4"/>
          <w:sz w:val="24"/>
        </w:rPr>
        <w:t xml:space="preserve"> </w:t>
      </w:r>
      <w:r w:rsidRPr="009D4E90">
        <w:rPr>
          <w:sz w:val="24"/>
        </w:rPr>
        <w:t>points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e.g.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(x1,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y1)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and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(x2,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y2).</w:t>
      </w:r>
    </w:p>
    <w:p w14:paraId="2C72CDF5" w14:textId="77777777" w:rsidR="009D4E90" w:rsidRPr="009D4E90" w:rsidRDefault="009D4E90" w:rsidP="007F3A39">
      <w:pPr>
        <w:spacing w:line="304" w:lineRule="exact"/>
        <w:ind w:left="745"/>
        <w:jc w:val="both"/>
        <w:rPr>
          <w:i/>
          <w:sz w:val="21"/>
        </w:rPr>
      </w:pPr>
      <w:r w:rsidRPr="009D4E90">
        <w:rPr>
          <w:i/>
          <w:sz w:val="24"/>
        </w:rPr>
        <w:t>Hint:</w:t>
      </w:r>
      <w:r w:rsidRPr="009D4E90">
        <w:rPr>
          <w:i/>
          <w:spacing w:val="-9"/>
          <w:sz w:val="24"/>
        </w:rPr>
        <w:t xml:space="preserve"> </w:t>
      </w:r>
      <w:r w:rsidRPr="009D4E90">
        <w:rPr>
          <w:i/>
          <w:sz w:val="24"/>
        </w:rPr>
        <w:t>Distance=√(x2-x1)</w:t>
      </w:r>
      <w:r w:rsidRPr="009D4E90">
        <w:rPr>
          <w:i/>
          <w:position w:val="11"/>
          <w:sz w:val="21"/>
        </w:rPr>
        <w:t>2</w:t>
      </w:r>
      <w:r w:rsidRPr="009D4E90">
        <w:rPr>
          <w:i/>
          <w:sz w:val="24"/>
        </w:rPr>
        <w:t>+</w:t>
      </w:r>
      <w:r w:rsidRPr="009D4E90">
        <w:rPr>
          <w:i/>
          <w:spacing w:val="-4"/>
          <w:sz w:val="24"/>
        </w:rPr>
        <w:t xml:space="preserve"> </w:t>
      </w:r>
      <w:r w:rsidRPr="009D4E90">
        <w:rPr>
          <w:i/>
          <w:sz w:val="24"/>
        </w:rPr>
        <w:t>(y2-y1)</w:t>
      </w:r>
      <w:r w:rsidRPr="009D4E90">
        <w:rPr>
          <w:i/>
          <w:position w:val="11"/>
          <w:sz w:val="21"/>
        </w:rPr>
        <w:t>2</w:t>
      </w:r>
    </w:p>
    <w:p w14:paraId="4B53F3F7" w14:textId="77777777" w:rsidR="009D4E90" w:rsidRPr="009D4E90" w:rsidRDefault="009D4E90" w:rsidP="007F3A39">
      <w:pPr>
        <w:numPr>
          <w:ilvl w:val="0"/>
          <w:numId w:val="20"/>
        </w:numPr>
        <w:tabs>
          <w:tab w:val="left" w:pos="2140"/>
        </w:tabs>
        <w:spacing w:line="336" w:lineRule="exact"/>
        <w:ind w:left="745"/>
        <w:jc w:val="both"/>
        <w:rPr>
          <w:sz w:val="24"/>
        </w:rPr>
      </w:pPr>
      <w:r w:rsidRPr="009D4E90">
        <w:rPr>
          <w:sz w:val="24"/>
        </w:rPr>
        <w:t>Write 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to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evaluate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area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of the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circle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Area</w:t>
      </w:r>
      <w:r w:rsidRPr="009D4E90">
        <w:rPr>
          <w:spacing w:val="4"/>
          <w:sz w:val="24"/>
        </w:rPr>
        <w:t xml:space="preserve"> </w:t>
      </w:r>
      <w:r w:rsidRPr="009D4E90">
        <w:rPr>
          <w:sz w:val="24"/>
        </w:rPr>
        <w:t>=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Pi *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R</w:t>
      </w:r>
      <w:r w:rsidRPr="009D4E90">
        <w:rPr>
          <w:position w:val="11"/>
          <w:sz w:val="21"/>
        </w:rPr>
        <w:t>2</w:t>
      </w:r>
    </w:p>
    <w:p w14:paraId="6EC31AE7" w14:textId="77777777" w:rsidR="009D4E90" w:rsidRPr="009D4E90" w:rsidRDefault="009D4E90" w:rsidP="537CE62E">
      <w:pPr>
        <w:numPr>
          <w:ilvl w:val="0"/>
          <w:numId w:val="20"/>
        </w:numPr>
        <w:tabs>
          <w:tab w:val="left" w:pos="2140"/>
        </w:tabs>
        <w:spacing w:before="2"/>
        <w:ind w:left="745"/>
        <w:jc w:val="both"/>
        <w:rPr>
          <w:sz w:val="24"/>
          <w:szCs w:val="24"/>
        </w:rPr>
      </w:pPr>
      <w:r w:rsidRPr="537CE62E">
        <w:rPr>
          <w:sz w:val="24"/>
          <w:szCs w:val="24"/>
        </w:rPr>
        <w:t>Write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a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program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to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interchange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the</w:t>
      </w:r>
      <w:r w:rsidRPr="537CE62E">
        <w:rPr>
          <w:spacing w:val="-6"/>
          <w:sz w:val="24"/>
          <w:szCs w:val="24"/>
        </w:rPr>
        <w:t xml:space="preserve"> </w:t>
      </w:r>
      <w:r w:rsidRPr="537CE62E">
        <w:rPr>
          <w:sz w:val="24"/>
          <w:szCs w:val="24"/>
        </w:rPr>
        <w:t>values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of</w:t>
      </w:r>
      <w:r w:rsidRPr="537CE62E">
        <w:rPr>
          <w:spacing w:val="-5"/>
          <w:sz w:val="24"/>
          <w:szCs w:val="24"/>
        </w:rPr>
        <w:t xml:space="preserve"> </w:t>
      </w:r>
      <w:r w:rsidRPr="537CE62E">
        <w:rPr>
          <w:sz w:val="24"/>
          <w:szCs w:val="24"/>
        </w:rPr>
        <w:t>two</w:t>
      </w:r>
      <w:r w:rsidRPr="537CE62E">
        <w:rPr>
          <w:spacing w:val="1"/>
          <w:sz w:val="24"/>
          <w:szCs w:val="24"/>
        </w:rPr>
        <w:t xml:space="preserve"> </w:t>
      </w:r>
      <w:r w:rsidRPr="537CE62E">
        <w:rPr>
          <w:sz w:val="24"/>
          <w:szCs w:val="24"/>
        </w:rPr>
        <w:t>variables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using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a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third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variable.</w:t>
      </w:r>
    </w:p>
    <w:p w14:paraId="4DEBF765" w14:textId="77777777" w:rsidR="009D4E90" w:rsidRPr="009D4E90" w:rsidRDefault="009D4E90" w:rsidP="007F3A39">
      <w:pPr>
        <w:numPr>
          <w:ilvl w:val="0"/>
          <w:numId w:val="20"/>
        </w:numPr>
        <w:tabs>
          <w:tab w:val="left" w:pos="2140"/>
        </w:tabs>
        <w:spacing w:before="19"/>
        <w:ind w:left="745"/>
        <w:jc w:val="both"/>
        <w:rPr>
          <w:sz w:val="23"/>
        </w:rPr>
      </w:pPr>
      <w:r w:rsidRPr="009D4E90">
        <w:rPr>
          <w:sz w:val="23"/>
        </w:rPr>
        <w:t>Write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a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program</w:t>
      </w:r>
      <w:r w:rsidRPr="009D4E90">
        <w:rPr>
          <w:spacing w:val="-5"/>
          <w:sz w:val="23"/>
        </w:rPr>
        <w:t xml:space="preserve"> </w:t>
      </w:r>
      <w:r w:rsidRPr="009D4E90">
        <w:rPr>
          <w:sz w:val="23"/>
        </w:rPr>
        <w:t>to</w:t>
      </w:r>
      <w:r w:rsidRPr="009D4E90">
        <w:rPr>
          <w:spacing w:val="-7"/>
          <w:sz w:val="23"/>
        </w:rPr>
        <w:t xml:space="preserve"> </w:t>
      </w:r>
      <w:r w:rsidRPr="009D4E90">
        <w:rPr>
          <w:sz w:val="23"/>
        </w:rPr>
        <w:t>interchange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the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values</w:t>
      </w:r>
      <w:r w:rsidRPr="009D4E90">
        <w:rPr>
          <w:spacing w:val="-6"/>
          <w:sz w:val="23"/>
        </w:rPr>
        <w:t xml:space="preserve"> </w:t>
      </w:r>
      <w:r w:rsidRPr="009D4E90">
        <w:rPr>
          <w:sz w:val="23"/>
        </w:rPr>
        <w:t>of</w:t>
      </w:r>
      <w:r w:rsidRPr="009D4E90">
        <w:rPr>
          <w:spacing w:val="-5"/>
          <w:sz w:val="23"/>
        </w:rPr>
        <w:t xml:space="preserve"> </w:t>
      </w:r>
      <w:r w:rsidRPr="009D4E90">
        <w:rPr>
          <w:sz w:val="23"/>
        </w:rPr>
        <w:t>two</w:t>
      </w:r>
      <w:r w:rsidRPr="009D4E90">
        <w:rPr>
          <w:spacing w:val="-4"/>
          <w:sz w:val="23"/>
        </w:rPr>
        <w:t xml:space="preserve"> </w:t>
      </w:r>
      <w:r w:rsidRPr="009D4E90">
        <w:rPr>
          <w:sz w:val="23"/>
        </w:rPr>
        <w:t>variables</w:t>
      </w:r>
      <w:r w:rsidRPr="009D4E90">
        <w:rPr>
          <w:spacing w:val="-5"/>
          <w:sz w:val="23"/>
        </w:rPr>
        <w:t xml:space="preserve"> </w:t>
      </w:r>
      <w:r w:rsidRPr="009D4E90">
        <w:rPr>
          <w:sz w:val="23"/>
        </w:rPr>
        <w:t>without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using</w:t>
      </w:r>
      <w:r w:rsidRPr="009D4E90">
        <w:rPr>
          <w:spacing w:val="-5"/>
          <w:sz w:val="23"/>
        </w:rPr>
        <w:t xml:space="preserve"> </w:t>
      </w:r>
      <w:r w:rsidRPr="009D4E90">
        <w:rPr>
          <w:sz w:val="23"/>
        </w:rPr>
        <w:t>a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third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variable.</w:t>
      </w:r>
    </w:p>
    <w:p w14:paraId="707EB1AF" w14:textId="77777777" w:rsidR="009D4E90" w:rsidRPr="009D4E90" w:rsidRDefault="009D4E90" w:rsidP="009D4E90">
      <w:pPr>
        <w:rPr>
          <w:sz w:val="35"/>
          <w:szCs w:val="24"/>
        </w:rPr>
      </w:pPr>
    </w:p>
    <w:p w14:paraId="4773782A" w14:textId="77777777" w:rsidR="009D4E90" w:rsidRPr="009D4E90" w:rsidRDefault="009D4E90" w:rsidP="009D4E90">
      <w:pPr>
        <w:spacing w:before="1"/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t>Lab</w:t>
      </w:r>
      <w:r w:rsidRPr="009D4E90">
        <w:rPr>
          <w:b/>
          <w:bCs/>
          <w:spacing w:val="-4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4.</w:t>
      </w:r>
      <w:proofErr w:type="gramEnd"/>
      <w:r w:rsidRPr="009D4E90">
        <w:rPr>
          <w:b/>
          <w:bCs/>
          <w:spacing w:val="-7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Control</w:t>
      </w:r>
      <w:r w:rsidRPr="009D4E90">
        <w:rPr>
          <w:b/>
          <w:bCs/>
          <w:spacing w:val="-3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Structures:</w:t>
      </w:r>
      <w:r w:rsidRPr="009D4E90">
        <w:rPr>
          <w:b/>
          <w:bCs/>
          <w:spacing w:val="-8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If</w:t>
      </w:r>
      <w:r w:rsidRPr="009D4E90">
        <w:rPr>
          <w:b/>
          <w:bCs/>
          <w:spacing w:val="-5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statement</w:t>
      </w:r>
    </w:p>
    <w:p w14:paraId="33D5CB2F" w14:textId="1D5489FE" w:rsidR="009D4E90" w:rsidRPr="00BC6616" w:rsidRDefault="685F960A" w:rsidP="009D4E90">
      <w:pPr>
        <w:numPr>
          <w:ilvl w:val="0"/>
          <w:numId w:val="19"/>
        </w:numPr>
        <w:tabs>
          <w:tab w:val="left" w:pos="2116"/>
        </w:tabs>
        <w:spacing w:before="120"/>
        <w:ind w:left="721"/>
        <w:rPr>
          <w:sz w:val="24"/>
          <w:szCs w:val="24"/>
        </w:rPr>
      </w:pPr>
      <w:r w:rsidRPr="00BC6616">
        <w:rPr>
          <w:sz w:val="24"/>
          <w:szCs w:val="24"/>
        </w:rPr>
        <w:t>Write a</w:t>
      </w:r>
      <w:r w:rsidRPr="00BC6616">
        <w:rPr>
          <w:spacing w:val="-6"/>
          <w:sz w:val="24"/>
          <w:szCs w:val="24"/>
        </w:rPr>
        <w:t xml:space="preserve"> </w:t>
      </w:r>
      <w:r w:rsidRPr="00BC6616">
        <w:rPr>
          <w:sz w:val="24"/>
          <w:szCs w:val="24"/>
        </w:rPr>
        <w:t>program</w:t>
      </w:r>
      <w:r w:rsidRPr="00BC6616">
        <w:rPr>
          <w:spacing w:val="-6"/>
          <w:sz w:val="24"/>
          <w:szCs w:val="24"/>
        </w:rPr>
        <w:t xml:space="preserve"> </w:t>
      </w:r>
      <w:r w:rsidRPr="00BC6616">
        <w:rPr>
          <w:sz w:val="24"/>
          <w:szCs w:val="24"/>
        </w:rPr>
        <w:t>to</w:t>
      </w:r>
      <w:r w:rsidRPr="00BC6616">
        <w:rPr>
          <w:spacing w:val="1"/>
          <w:sz w:val="24"/>
          <w:szCs w:val="24"/>
        </w:rPr>
        <w:t xml:space="preserve"> </w:t>
      </w:r>
      <w:r w:rsidRPr="00BC6616">
        <w:rPr>
          <w:sz w:val="24"/>
          <w:szCs w:val="24"/>
        </w:rPr>
        <w:t>check</w:t>
      </w:r>
      <w:r w:rsidRPr="00BC6616">
        <w:rPr>
          <w:spacing w:val="1"/>
          <w:sz w:val="24"/>
          <w:szCs w:val="24"/>
        </w:rPr>
        <w:t xml:space="preserve"> </w:t>
      </w:r>
      <w:r w:rsidRPr="00BC6616">
        <w:rPr>
          <w:sz w:val="24"/>
          <w:szCs w:val="24"/>
        </w:rPr>
        <w:t>whether</w:t>
      </w:r>
      <w:r w:rsidRPr="00BC6616">
        <w:rPr>
          <w:spacing w:val="-4"/>
          <w:sz w:val="24"/>
          <w:szCs w:val="24"/>
        </w:rPr>
        <w:t xml:space="preserve"> </w:t>
      </w:r>
      <w:r w:rsidRPr="00BC6616">
        <w:rPr>
          <w:sz w:val="24"/>
          <w:szCs w:val="24"/>
        </w:rPr>
        <w:t>the</w:t>
      </w:r>
      <w:r w:rsidRPr="00BC6616">
        <w:rPr>
          <w:spacing w:val="-6"/>
          <w:sz w:val="24"/>
          <w:szCs w:val="24"/>
        </w:rPr>
        <w:t xml:space="preserve"> </w:t>
      </w:r>
      <w:r w:rsidRPr="00BC6616">
        <w:rPr>
          <w:sz w:val="24"/>
          <w:szCs w:val="24"/>
        </w:rPr>
        <w:t>given</w:t>
      </w:r>
      <w:r w:rsidRPr="00BC6616">
        <w:rPr>
          <w:spacing w:val="-4"/>
          <w:sz w:val="24"/>
          <w:szCs w:val="24"/>
        </w:rPr>
        <w:t xml:space="preserve"> </w:t>
      </w:r>
      <w:r w:rsidRPr="00BC6616">
        <w:rPr>
          <w:sz w:val="24"/>
          <w:szCs w:val="24"/>
        </w:rPr>
        <w:t>number</w:t>
      </w:r>
      <w:r w:rsidRPr="00BC6616">
        <w:rPr>
          <w:spacing w:val="-1"/>
          <w:sz w:val="24"/>
          <w:szCs w:val="24"/>
        </w:rPr>
        <w:t xml:space="preserve"> </w:t>
      </w:r>
      <w:r w:rsidRPr="00BC6616">
        <w:rPr>
          <w:sz w:val="24"/>
          <w:szCs w:val="24"/>
        </w:rPr>
        <w:t>is</w:t>
      </w:r>
      <w:r w:rsidRPr="00BC6616">
        <w:rPr>
          <w:spacing w:val="-1"/>
          <w:sz w:val="24"/>
          <w:szCs w:val="24"/>
        </w:rPr>
        <w:t xml:space="preserve"> </w:t>
      </w:r>
      <w:r w:rsidRPr="00BC6616">
        <w:rPr>
          <w:sz w:val="24"/>
          <w:szCs w:val="24"/>
        </w:rPr>
        <w:t>odd</w:t>
      </w:r>
      <w:r w:rsidRPr="00BC6616">
        <w:rPr>
          <w:spacing w:val="-1"/>
          <w:sz w:val="24"/>
          <w:szCs w:val="24"/>
        </w:rPr>
        <w:t xml:space="preserve"> </w:t>
      </w:r>
      <w:r w:rsidRPr="00BC6616">
        <w:rPr>
          <w:sz w:val="24"/>
          <w:szCs w:val="24"/>
        </w:rPr>
        <w:t>or</w:t>
      </w:r>
      <w:r w:rsidRPr="00BC6616">
        <w:rPr>
          <w:spacing w:val="2"/>
          <w:sz w:val="24"/>
          <w:szCs w:val="24"/>
        </w:rPr>
        <w:t xml:space="preserve"> </w:t>
      </w:r>
      <w:r w:rsidRPr="00BC6616">
        <w:rPr>
          <w:sz w:val="24"/>
          <w:szCs w:val="24"/>
        </w:rPr>
        <w:t>even.</w:t>
      </w:r>
      <w:r w:rsidR="6D8AEEF9" w:rsidRPr="00BC6616">
        <w:rPr>
          <w:sz w:val="24"/>
          <w:szCs w:val="24"/>
        </w:rPr>
        <w:t>7</w:t>
      </w:r>
    </w:p>
    <w:p w14:paraId="79E13ED3" w14:textId="1A92A071" w:rsidR="0CCB40CD" w:rsidRDefault="0CCB40CD" w:rsidP="70401A7F">
      <w:pPr>
        <w:numPr>
          <w:ilvl w:val="0"/>
          <w:numId w:val="19"/>
        </w:numPr>
        <w:tabs>
          <w:tab w:val="left" w:pos="2116"/>
        </w:tabs>
        <w:spacing w:line="251" w:lineRule="exact"/>
        <w:ind w:left="721"/>
        <w:rPr>
          <w:sz w:val="24"/>
          <w:szCs w:val="24"/>
        </w:rPr>
      </w:pPr>
      <w:r w:rsidRPr="77FB5A6F">
        <w:rPr>
          <w:sz w:val="24"/>
          <w:szCs w:val="24"/>
        </w:rPr>
        <w:t>Write a program to check whether a given year is a leap year or not.</w:t>
      </w:r>
    </w:p>
    <w:p w14:paraId="136EABD2" w14:textId="0CC4DEF9" w:rsidR="009D4E90" w:rsidRPr="009D4E90" w:rsidRDefault="009D4E90" w:rsidP="161BD4CF">
      <w:pPr>
        <w:numPr>
          <w:ilvl w:val="0"/>
          <w:numId w:val="19"/>
        </w:numPr>
        <w:tabs>
          <w:tab w:val="left" w:pos="2116"/>
        </w:tabs>
        <w:spacing w:line="251" w:lineRule="exact"/>
        <w:ind w:left="721"/>
        <w:rPr>
          <w:sz w:val="24"/>
          <w:szCs w:val="24"/>
        </w:rPr>
      </w:pPr>
      <w:r w:rsidRPr="161BD4CF">
        <w:rPr>
          <w:sz w:val="24"/>
          <w:szCs w:val="24"/>
        </w:rPr>
        <w:t>Write</w:t>
      </w:r>
      <w:r w:rsidRPr="161BD4CF">
        <w:rPr>
          <w:spacing w:val="-1"/>
          <w:sz w:val="24"/>
          <w:szCs w:val="24"/>
        </w:rPr>
        <w:t xml:space="preserve"> </w:t>
      </w:r>
      <w:r w:rsidRPr="161BD4CF">
        <w:rPr>
          <w:sz w:val="24"/>
          <w:szCs w:val="24"/>
        </w:rPr>
        <w:t>a</w:t>
      </w:r>
      <w:r w:rsidRPr="161BD4CF">
        <w:rPr>
          <w:spacing w:val="-7"/>
          <w:sz w:val="24"/>
          <w:szCs w:val="24"/>
        </w:rPr>
        <w:t xml:space="preserve"> </w:t>
      </w:r>
      <w:r w:rsidRPr="161BD4CF">
        <w:rPr>
          <w:sz w:val="24"/>
          <w:szCs w:val="24"/>
        </w:rPr>
        <w:t>program</w:t>
      </w:r>
      <w:r w:rsidRPr="161BD4CF">
        <w:rPr>
          <w:spacing w:val="-6"/>
          <w:sz w:val="24"/>
          <w:szCs w:val="24"/>
        </w:rPr>
        <w:t xml:space="preserve"> </w:t>
      </w:r>
      <w:r w:rsidRPr="161BD4CF">
        <w:rPr>
          <w:sz w:val="24"/>
          <w:szCs w:val="24"/>
        </w:rPr>
        <w:t>to</w:t>
      </w:r>
      <w:r w:rsidRPr="161BD4CF">
        <w:rPr>
          <w:spacing w:val="-2"/>
          <w:sz w:val="24"/>
          <w:szCs w:val="24"/>
        </w:rPr>
        <w:t xml:space="preserve"> </w:t>
      </w:r>
      <w:r w:rsidRPr="161BD4CF">
        <w:rPr>
          <w:sz w:val="24"/>
          <w:szCs w:val="24"/>
        </w:rPr>
        <w:t>find</w:t>
      </w:r>
      <w:r w:rsidRPr="161BD4CF">
        <w:rPr>
          <w:spacing w:val="-2"/>
          <w:sz w:val="24"/>
          <w:szCs w:val="24"/>
        </w:rPr>
        <w:t xml:space="preserve"> </w:t>
      </w:r>
      <w:r w:rsidRPr="161BD4CF">
        <w:rPr>
          <w:sz w:val="24"/>
          <w:szCs w:val="24"/>
        </w:rPr>
        <w:t>the</w:t>
      </w:r>
      <w:r w:rsidRPr="161BD4CF">
        <w:rPr>
          <w:spacing w:val="-1"/>
          <w:sz w:val="24"/>
          <w:szCs w:val="24"/>
        </w:rPr>
        <w:t xml:space="preserve"> </w:t>
      </w:r>
      <w:r w:rsidRPr="161BD4CF">
        <w:rPr>
          <w:sz w:val="24"/>
          <w:szCs w:val="24"/>
        </w:rPr>
        <w:t>roots</w:t>
      </w:r>
      <w:r w:rsidRPr="161BD4CF">
        <w:rPr>
          <w:spacing w:val="-2"/>
          <w:sz w:val="24"/>
          <w:szCs w:val="24"/>
        </w:rPr>
        <w:t xml:space="preserve"> </w:t>
      </w:r>
      <w:r w:rsidRPr="161BD4CF">
        <w:rPr>
          <w:sz w:val="24"/>
          <w:szCs w:val="24"/>
        </w:rPr>
        <w:t>of</w:t>
      </w:r>
      <w:r w:rsidRPr="161BD4CF">
        <w:rPr>
          <w:spacing w:val="-2"/>
          <w:sz w:val="24"/>
          <w:szCs w:val="24"/>
        </w:rPr>
        <w:t xml:space="preserve"> </w:t>
      </w:r>
      <w:r w:rsidRPr="161BD4CF">
        <w:rPr>
          <w:sz w:val="24"/>
          <w:szCs w:val="24"/>
        </w:rPr>
        <w:t>a</w:t>
      </w:r>
      <w:r w:rsidRPr="161BD4CF">
        <w:rPr>
          <w:spacing w:val="-6"/>
          <w:sz w:val="24"/>
          <w:szCs w:val="24"/>
        </w:rPr>
        <w:t xml:space="preserve"> </w:t>
      </w:r>
      <w:r w:rsidRPr="161BD4CF">
        <w:rPr>
          <w:sz w:val="24"/>
          <w:szCs w:val="24"/>
        </w:rPr>
        <w:t>quadratic</w:t>
      </w:r>
      <w:r w:rsidRPr="161BD4CF">
        <w:rPr>
          <w:spacing w:val="2"/>
          <w:sz w:val="24"/>
          <w:szCs w:val="24"/>
        </w:rPr>
        <w:t xml:space="preserve"> </w:t>
      </w:r>
      <w:r w:rsidRPr="161BD4CF">
        <w:rPr>
          <w:sz w:val="24"/>
          <w:szCs w:val="24"/>
        </w:rPr>
        <w:t>equation</w:t>
      </w:r>
    </w:p>
    <w:p w14:paraId="48BB5B35" w14:textId="77777777" w:rsidR="009D4E90" w:rsidRPr="009D4E90" w:rsidRDefault="009D4E90" w:rsidP="009D4E90">
      <w:pPr>
        <w:numPr>
          <w:ilvl w:val="1"/>
          <w:numId w:val="19"/>
        </w:numPr>
        <w:tabs>
          <w:tab w:val="left" w:pos="2857"/>
          <w:tab w:val="left" w:pos="2858"/>
        </w:tabs>
        <w:spacing w:line="339" w:lineRule="exact"/>
        <w:ind w:left="1462"/>
        <w:rPr>
          <w:sz w:val="24"/>
        </w:rPr>
      </w:pPr>
      <w:r w:rsidRPr="009D4E90">
        <w:rPr>
          <w:sz w:val="24"/>
        </w:rPr>
        <w:t>Hint: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root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=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-b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+/-</w:t>
      </w:r>
      <w:r w:rsidRPr="009D4E90">
        <w:rPr>
          <w:spacing w:val="-3"/>
          <w:sz w:val="24"/>
        </w:rPr>
        <w:t xml:space="preserve"> </w:t>
      </w:r>
      <w:proofErr w:type="spellStart"/>
      <w:r w:rsidRPr="009D4E90">
        <w:rPr>
          <w:sz w:val="24"/>
        </w:rPr>
        <w:t>sqrt</w:t>
      </w:r>
      <w:proofErr w:type="spellEnd"/>
      <w:r w:rsidRPr="009D4E90">
        <w:rPr>
          <w:sz w:val="24"/>
        </w:rPr>
        <w:t>(b</w:t>
      </w:r>
      <w:r w:rsidRPr="009D4E90">
        <w:rPr>
          <w:position w:val="11"/>
          <w:sz w:val="21"/>
        </w:rPr>
        <w:t>2</w:t>
      </w:r>
      <w:r w:rsidRPr="009D4E90">
        <w:rPr>
          <w:sz w:val="24"/>
        </w:rPr>
        <w:t>-4ac)/2a</w:t>
      </w:r>
    </w:p>
    <w:p w14:paraId="56A6E87A" w14:textId="77777777" w:rsidR="009D4E90" w:rsidRPr="009D4E90" w:rsidRDefault="009D4E90" w:rsidP="009D4E90">
      <w:pPr>
        <w:numPr>
          <w:ilvl w:val="0"/>
          <w:numId w:val="19"/>
        </w:numPr>
        <w:tabs>
          <w:tab w:val="left" w:pos="2116"/>
        </w:tabs>
        <w:spacing w:before="23" w:line="232" w:lineRule="auto"/>
        <w:ind w:left="720" w:right="1858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7"/>
          <w:sz w:val="24"/>
        </w:rPr>
        <w:t xml:space="preserve"> </w:t>
      </w:r>
      <w:r w:rsidRPr="009D4E90">
        <w:rPr>
          <w:sz w:val="24"/>
        </w:rPr>
        <w:t>to find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total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no.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of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days for a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given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number</w:t>
      </w:r>
      <w:r w:rsidRPr="009D4E90">
        <w:rPr>
          <w:spacing w:val="-11"/>
          <w:sz w:val="24"/>
        </w:rPr>
        <w:t xml:space="preserve"> </w:t>
      </w:r>
      <w:r w:rsidRPr="009D4E90">
        <w:rPr>
          <w:sz w:val="24"/>
        </w:rPr>
        <w:t>of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months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counting</w:t>
      </w:r>
      <w:r w:rsidRPr="009D4E90">
        <w:rPr>
          <w:spacing w:val="-57"/>
          <w:sz w:val="24"/>
        </w:rPr>
        <w:t xml:space="preserve"> </w:t>
      </w:r>
      <w:r w:rsidRPr="009D4E90">
        <w:rPr>
          <w:sz w:val="24"/>
        </w:rPr>
        <w:t>from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January month.</w:t>
      </w:r>
    </w:p>
    <w:p w14:paraId="5C31838F" w14:textId="439FAFC5" w:rsidR="009D4E90" w:rsidRPr="009D4E90" w:rsidRDefault="009D4E90" w:rsidP="009D4E90">
      <w:pPr>
        <w:tabs>
          <w:tab w:val="left" w:pos="2857"/>
        </w:tabs>
        <w:spacing w:before="8"/>
        <w:ind w:left="1095"/>
        <w:rPr>
          <w:sz w:val="24"/>
          <w:szCs w:val="24"/>
        </w:rPr>
      </w:pPr>
      <w:proofErr w:type="spellStart"/>
      <w:r w:rsidRPr="009D4E90">
        <w:rPr>
          <w:sz w:val="24"/>
          <w:szCs w:val="24"/>
        </w:rPr>
        <w:t>a.Example</w:t>
      </w:r>
      <w:proofErr w:type="spellEnd"/>
      <w:r w:rsidRPr="009D4E90">
        <w:rPr>
          <w:sz w:val="24"/>
          <w:szCs w:val="24"/>
        </w:rPr>
        <w:t>:</w:t>
      </w:r>
      <w:r w:rsidRPr="009D4E90">
        <w:rPr>
          <w:spacing w:val="-5"/>
          <w:sz w:val="24"/>
          <w:szCs w:val="24"/>
        </w:rPr>
        <w:t xml:space="preserve"> </w:t>
      </w:r>
      <w:r w:rsidRPr="009D4E90">
        <w:rPr>
          <w:sz w:val="24"/>
          <w:szCs w:val="24"/>
        </w:rPr>
        <w:t>m=3,</w:t>
      </w:r>
      <w:r w:rsidRPr="009D4E90">
        <w:rPr>
          <w:spacing w:val="-2"/>
          <w:sz w:val="24"/>
          <w:szCs w:val="24"/>
        </w:rPr>
        <w:t xml:space="preserve"> </w:t>
      </w:r>
      <w:r w:rsidRPr="009D4E90">
        <w:rPr>
          <w:sz w:val="24"/>
          <w:szCs w:val="24"/>
        </w:rPr>
        <w:t>days=31+</w:t>
      </w:r>
      <w:r w:rsidRPr="009D4E90">
        <w:rPr>
          <w:spacing w:val="-2"/>
          <w:sz w:val="24"/>
          <w:szCs w:val="24"/>
        </w:rPr>
        <w:t xml:space="preserve"> </w:t>
      </w:r>
      <w:r w:rsidRPr="009D4E90">
        <w:rPr>
          <w:sz w:val="24"/>
          <w:szCs w:val="24"/>
        </w:rPr>
        <w:t>(28</w:t>
      </w:r>
      <w:r w:rsidRPr="009D4E90">
        <w:rPr>
          <w:spacing w:val="-2"/>
          <w:sz w:val="24"/>
          <w:szCs w:val="24"/>
        </w:rPr>
        <w:t xml:space="preserve"> </w:t>
      </w:r>
      <w:r w:rsidRPr="009D4E90">
        <w:rPr>
          <w:sz w:val="24"/>
          <w:szCs w:val="24"/>
        </w:rPr>
        <w:t>0r</w:t>
      </w:r>
      <w:r w:rsidRPr="009D4E90">
        <w:rPr>
          <w:spacing w:val="-2"/>
          <w:sz w:val="24"/>
          <w:szCs w:val="24"/>
        </w:rPr>
        <w:t xml:space="preserve"> </w:t>
      </w:r>
      <w:r w:rsidRPr="009D4E90">
        <w:rPr>
          <w:sz w:val="24"/>
          <w:szCs w:val="24"/>
        </w:rPr>
        <w:t>29) +</w:t>
      </w:r>
      <w:r w:rsidRPr="009D4E90">
        <w:rPr>
          <w:spacing w:val="-7"/>
          <w:sz w:val="24"/>
          <w:szCs w:val="24"/>
        </w:rPr>
        <w:t xml:space="preserve"> </w:t>
      </w:r>
      <w:r w:rsidRPr="009D4E90">
        <w:rPr>
          <w:sz w:val="24"/>
          <w:szCs w:val="24"/>
        </w:rPr>
        <w:t>31.</w:t>
      </w:r>
    </w:p>
    <w:p w14:paraId="7290ECB9" w14:textId="2A63E83A" w:rsidR="009D4E90" w:rsidRPr="009D4E90" w:rsidRDefault="009D4E90" w:rsidP="537CE62E">
      <w:pPr>
        <w:numPr>
          <w:ilvl w:val="0"/>
          <w:numId w:val="19"/>
        </w:numPr>
        <w:tabs>
          <w:tab w:val="left" w:pos="2116"/>
        </w:tabs>
        <w:spacing w:before="19"/>
        <w:ind w:left="720" w:right="1956"/>
        <w:rPr>
          <w:sz w:val="24"/>
          <w:szCs w:val="24"/>
        </w:rPr>
      </w:pPr>
      <w:r w:rsidRPr="537CE62E">
        <w:rPr>
          <w:sz w:val="24"/>
          <w:szCs w:val="24"/>
        </w:rPr>
        <w:t>Write a program to take two numbers as an input and find whether one number is a multiple of the other or not.</w:t>
      </w:r>
    </w:p>
    <w:p w14:paraId="3CD66500" w14:textId="77777777" w:rsidR="009D4E90" w:rsidRPr="009D4E90" w:rsidRDefault="009D4E90" w:rsidP="009D4E90">
      <w:pPr>
        <w:numPr>
          <w:ilvl w:val="0"/>
          <w:numId w:val="19"/>
        </w:numPr>
        <w:tabs>
          <w:tab w:val="left" w:pos="2116"/>
        </w:tabs>
        <w:spacing w:before="26" w:line="237" w:lineRule="auto"/>
        <w:ind w:left="720" w:right="1650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7"/>
          <w:sz w:val="24"/>
        </w:rPr>
        <w:t xml:space="preserve"> </w:t>
      </w:r>
      <w:r w:rsidRPr="009D4E90">
        <w:rPr>
          <w:sz w:val="24"/>
        </w:rPr>
        <w:t>that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returns a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letter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grade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based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on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quiz score. The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input will be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57"/>
          <w:sz w:val="24"/>
        </w:rPr>
        <w:t xml:space="preserve"> </w:t>
      </w:r>
      <w:r w:rsidRPr="009D4E90">
        <w:rPr>
          <w:sz w:val="24"/>
        </w:rPr>
        <w:t>integer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score from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ten-point quiz.</w:t>
      </w:r>
    </w:p>
    <w:p w14:paraId="07ED8B24" w14:textId="77777777" w:rsidR="009D4E90" w:rsidRPr="009D4E90" w:rsidRDefault="009D4E90" w:rsidP="009D4E90">
      <w:pPr>
        <w:numPr>
          <w:ilvl w:val="1"/>
          <w:numId w:val="19"/>
        </w:numPr>
        <w:tabs>
          <w:tab w:val="left" w:pos="2857"/>
          <w:tab w:val="left" w:pos="2858"/>
        </w:tabs>
        <w:spacing w:before="11"/>
        <w:ind w:left="1462"/>
        <w:rPr>
          <w:sz w:val="24"/>
        </w:rPr>
      </w:pPr>
      <w:r w:rsidRPr="009D4E90">
        <w:rPr>
          <w:sz w:val="24"/>
        </w:rPr>
        <w:t>The</w:t>
      </w:r>
      <w:r w:rsidRPr="009D4E90">
        <w:rPr>
          <w:spacing w:val="-4"/>
          <w:sz w:val="24"/>
        </w:rPr>
        <w:t xml:space="preserve"> </w:t>
      </w:r>
      <w:r w:rsidRPr="009D4E90">
        <w:rPr>
          <w:sz w:val="24"/>
        </w:rPr>
        <w:t>letter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grades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are assigned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by:</w:t>
      </w:r>
    </w:p>
    <w:p w14:paraId="3EFFAB43" w14:textId="77777777" w:rsidR="009D4E90" w:rsidRPr="009D4E90" w:rsidRDefault="009D4E90" w:rsidP="009D4E90">
      <w:pPr>
        <w:spacing w:before="7"/>
        <w:ind w:left="1095"/>
        <w:rPr>
          <w:sz w:val="24"/>
          <w:szCs w:val="24"/>
        </w:rPr>
      </w:pPr>
      <w:proofErr w:type="gramStart"/>
      <w:r w:rsidRPr="009D4E90">
        <w:rPr>
          <w:sz w:val="24"/>
          <w:szCs w:val="24"/>
        </w:rPr>
        <w:t>b.</w:t>
      </w:r>
      <w:r w:rsidRPr="009D4E90">
        <w:rPr>
          <w:spacing w:val="21"/>
          <w:sz w:val="24"/>
          <w:szCs w:val="24"/>
        </w:rPr>
        <w:t xml:space="preserve"> </w:t>
      </w:r>
      <w:r w:rsidRPr="009D4E90">
        <w:rPr>
          <w:sz w:val="24"/>
          <w:szCs w:val="24"/>
        </w:rPr>
        <w:t>9</w:t>
      </w:r>
      <w:proofErr w:type="gramEnd"/>
      <w:r w:rsidRPr="009D4E90">
        <w:rPr>
          <w:sz w:val="24"/>
          <w:szCs w:val="24"/>
        </w:rPr>
        <w:t>-10“A”7-8“B”5-6“C”3-4“D”&lt;3“F”</w:t>
      </w:r>
    </w:p>
    <w:p w14:paraId="7159F23E" w14:textId="5818C97A" w:rsidR="009D4E90" w:rsidRPr="009D4E90" w:rsidRDefault="009D4E90" w:rsidP="2C99D0EB">
      <w:pPr>
        <w:numPr>
          <w:ilvl w:val="0"/>
          <w:numId w:val="19"/>
        </w:numPr>
        <w:tabs>
          <w:tab w:val="left" w:pos="2116"/>
        </w:tabs>
        <w:spacing w:before="28" w:line="235" w:lineRule="auto"/>
        <w:ind w:left="720" w:right="1543"/>
        <w:rPr>
          <w:sz w:val="24"/>
          <w:szCs w:val="24"/>
        </w:rPr>
      </w:pPr>
      <w:r w:rsidRPr="537CE62E">
        <w:rPr>
          <w:sz w:val="24"/>
          <w:szCs w:val="24"/>
        </w:rPr>
        <w:t>Write a</w:t>
      </w:r>
      <w:r w:rsidRPr="537CE62E">
        <w:rPr>
          <w:spacing w:val="-8"/>
          <w:sz w:val="24"/>
          <w:szCs w:val="24"/>
        </w:rPr>
        <w:t xml:space="preserve"> </w:t>
      </w:r>
      <w:r w:rsidRPr="537CE62E">
        <w:rPr>
          <w:sz w:val="24"/>
          <w:szCs w:val="24"/>
        </w:rPr>
        <w:t>program</w:t>
      </w:r>
      <w:r w:rsidRPr="537CE62E">
        <w:rPr>
          <w:spacing w:val="-7"/>
          <w:sz w:val="24"/>
          <w:szCs w:val="24"/>
        </w:rPr>
        <w:t xml:space="preserve"> </w:t>
      </w:r>
      <w:r w:rsidRPr="537CE62E">
        <w:rPr>
          <w:sz w:val="24"/>
          <w:szCs w:val="24"/>
        </w:rPr>
        <w:t>that</w:t>
      </w:r>
      <w:r w:rsidRPr="537CE62E">
        <w:rPr>
          <w:spacing w:val="-5"/>
          <w:sz w:val="24"/>
          <w:szCs w:val="24"/>
        </w:rPr>
        <w:t xml:space="preserve"> </w:t>
      </w:r>
      <w:r w:rsidRPr="537CE62E">
        <w:rPr>
          <w:sz w:val="24"/>
          <w:szCs w:val="24"/>
        </w:rPr>
        <w:t>takes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three</w:t>
      </w:r>
      <w:r w:rsidRPr="537CE62E">
        <w:rPr>
          <w:spacing w:val="-10"/>
          <w:sz w:val="24"/>
          <w:szCs w:val="24"/>
        </w:rPr>
        <w:t xml:space="preserve"> </w:t>
      </w:r>
      <w:r w:rsidRPr="537CE62E">
        <w:rPr>
          <w:sz w:val="24"/>
          <w:szCs w:val="24"/>
        </w:rPr>
        <w:t>sides</w:t>
      </w:r>
      <w:r w:rsidRPr="537CE62E">
        <w:rPr>
          <w:spacing w:val="-7"/>
          <w:sz w:val="24"/>
          <w:szCs w:val="24"/>
        </w:rPr>
        <w:t xml:space="preserve"> </w:t>
      </w:r>
      <w:r w:rsidRPr="537CE62E">
        <w:rPr>
          <w:sz w:val="24"/>
          <w:szCs w:val="24"/>
        </w:rPr>
        <w:t>of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a</w:t>
      </w:r>
      <w:r w:rsidRPr="537CE62E">
        <w:rPr>
          <w:spacing w:val="-5"/>
          <w:sz w:val="24"/>
          <w:szCs w:val="24"/>
        </w:rPr>
        <w:t xml:space="preserve"> </w:t>
      </w:r>
      <w:r w:rsidRPr="537CE62E">
        <w:rPr>
          <w:sz w:val="24"/>
          <w:szCs w:val="24"/>
        </w:rPr>
        <w:t>triangle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input and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calculates</w:t>
      </w:r>
      <w:r w:rsidRPr="537CE62E">
        <w:rPr>
          <w:spacing w:val="-5"/>
          <w:sz w:val="24"/>
          <w:szCs w:val="24"/>
        </w:rPr>
        <w:t xml:space="preserve"> </w:t>
      </w:r>
      <w:proofErr w:type="spellStart"/>
      <w:r w:rsidRPr="537CE62E">
        <w:rPr>
          <w:sz w:val="24"/>
          <w:szCs w:val="24"/>
        </w:rPr>
        <w:t>i</w:t>
      </w:r>
      <w:ins w:id="2" w:author="Ahaan Verma [CSE (ARTIFICIAL INTELLIGENCE AND MACHINE LEARNING) - 2024]" w:date="2024-12-08T13:21:00Z">
        <w:r w:rsidR="7980A0C7" w:rsidRPr="537CE62E">
          <w:rPr>
            <w:sz w:val="24"/>
            <w:szCs w:val="24"/>
          </w:rPr>
          <w:t>ure</w:t>
        </w:r>
      </w:ins>
      <w:proofErr w:type="spellEnd"/>
      <w:del w:id="3" w:author="Ahaan Verma [CSE (ARTIFICIAL INTELLIGENCE AND MACHINE LEARNING) - 2024]" w:date="2024-12-08T13:17:00Z">
        <w:r w:rsidRPr="2C99D0EB" w:rsidDel="009D4E90">
          <w:rPr>
            <w:sz w:val="24"/>
            <w:szCs w:val="24"/>
          </w:rPr>
          <w:delText>ts</w:delText>
        </w:r>
      </w:del>
      <w:r w:rsidRPr="537CE62E">
        <w:rPr>
          <w:sz w:val="24"/>
          <w:szCs w:val="24"/>
        </w:rPr>
        <w:t xml:space="preserve"> area,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>if</w:t>
      </w:r>
      <w:r w:rsidRPr="537CE62E">
        <w:rPr>
          <w:spacing w:val="-5"/>
          <w:sz w:val="24"/>
          <w:szCs w:val="24"/>
        </w:rPr>
        <w:t xml:space="preserve"> </w:t>
      </w:r>
      <w:r w:rsidRPr="537CE62E">
        <w:rPr>
          <w:sz w:val="24"/>
          <w:szCs w:val="24"/>
        </w:rPr>
        <w:t>these</w:t>
      </w:r>
      <w:r w:rsidRPr="537CE62E">
        <w:rPr>
          <w:spacing w:val="-57"/>
          <w:sz w:val="24"/>
          <w:szCs w:val="24"/>
        </w:rPr>
        <w:t xml:space="preserve"> </w:t>
      </w:r>
      <w:r w:rsidRPr="537CE62E">
        <w:rPr>
          <w:sz w:val="24"/>
          <w:szCs w:val="24"/>
        </w:rPr>
        <w:t>conditions</w:t>
      </w:r>
      <w:r w:rsidRPr="537CE62E">
        <w:rPr>
          <w:spacing w:val="-1"/>
          <w:sz w:val="24"/>
          <w:szCs w:val="24"/>
        </w:rPr>
        <w:t xml:space="preserve"> </w:t>
      </w:r>
      <w:r w:rsidRPr="537CE62E">
        <w:rPr>
          <w:sz w:val="24"/>
          <w:szCs w:val="24"/>
        </w:rPr>
        <w:t>are</w:t>
      </w:r>
      <w:r w:rsidRPr="537CE62E">
        <w:rPr>
          <w:spacing w:val="-3"/>
          <w:sz w:val="24"/>
          <w:szCs w:val="24"/>
        </w:rPr>
        <w:t xml:space="preserve"> </w:t>
      </w:r>
      <w:r w:rsidRPr="537CE62E">
        <w:rPr>
          <w:sz w:val="24"/>
          <w:szCs w:val="24"/>
        </w:rPr>
        <w:t xml:space="preserve">satisfied </w:t>
      </w:r>
      <w:proofErr w:type="spellStart"/>
      <w:r w:rsidRPr="537CE62E">
        <w:rPr>
          <w:sz w:val="24"/>
          <w:szCs w:val="24"/>
        </w:rPr>
        <w:t>a+b</w:t>
      </w:r>
      <w:proofErr w:type="spellEnd"/>
      <w:r w:rsidRPr="537CE62E">
        <w:rPr>
          <w:sz w:val="24"/>
          <w:szCs w:val="24"/>
        </w:rPr>
        <w:t>&gt;c,</w:t>
      </w:r>
      <w:r w:rsidRPr="537CE62E">
        <w:rPr>
          <w:spacing w:val="-1"/>
          <w:sz w:val="24"/>
          <w:szCs w:val="24"/>
        </w:rPr>
        <w:t xml:space="preserve"> </w:t>
      </w:r>
      <w:proofErr w:type="spellStart"/>
      <w:r w:rsidRPr="537CE62E">
        <w:rPr>
          <w:sz w:val="24"/>
          <w:szCs w:val="24"/>
        </w:rPr>
        <w:t>b+c</w:t>
      </w:r>
      <w:proofErr w:type="spellEnd"/>
      <w:r w:rsidRPr="537CE62E">
        <w:rPr>
          <w:sz w:val="24"/>
          <w:szCs w:val="24"/>
        </w:rPr>
        <w:t xml:space="preserve">&gt;a, </w:t>
      </w:r>
      <w:proofErr w:type="spellStart"/>
      <w:r w:rsidRPr="537CE62E">
        <w:rPr>
          <w:sz w:val="24"/>
          <w:szCs w:val="24"/>
        </w:rPr>
        <w:t>a+c</w:t>
      </w:r>
      <w:proofErr w:type="spellEnd"/>
      <w:r w:rsidRPr="537CE62E">
        <w:rPr>
          <w:sz w:val="24"/>
          <w:szCs w:val="24"/>
        </w:rPr>
        <w:t>&gt;b,</w:t>
      </w:r>
      <w:r w:rsidRPr="537CE62E">
        <w:rPr>
          <w:spacing w:val="2"/>
          <w:sz w:val="24"/>
          <w:szCs w:val="24"/>
        </w:rPr>
        <w:t xml:space="preserve"> </w:t>
      </w:r>
      <w:r w:rsidRPr="537CE62E">
        <w:rPr>
          <w:sz w:val="24"/>
          <w:szCs w:val="24"/>
        </w:rPr>
        <w:t>calculate</w:t>
      </w:r>
      <w:r w:rsidRPr="537CE62E">
        <w:rPr>
          <w:spacing w:val="-4"/>
          <w:sz w:val="24"/>
          <w:szCs w:val="24"/>
        </w:rPr>
        <w:t xml:space="preserve"> </w:t>
      </w:r>
      <w:r w:rsidRPr="537CE62E">
        <w:rPr>
          <w:sz w:val="24"/>
          <w:szCs w:val="24"/>
        </w:rPr>
        <w:t>area=(</w:t>
      </w:r>
      <w:proofErr w:type="spellStart"/>
      <w:r w:rsidRPr="537CE62E">
        <w:rPr>
          <w:sz w:val="24"/>
          <w:szCs w:val="24"/>
        </w:rPr>
        <w:t>a+b+c</w:t>
      </w:r>
      <w:proofErr w:type="spellEnd"/>
      <w:r w:rsidRPr="537CE62E">
        <w:rPr>
          <w:sz w:val="24"/>
          <w:szCs w:val="24"/>
        </w:rPr>
        <w:t>)/2</w:t>
      </w:r>
    </w:p>
    <w:p w14:paraId="6A46174E" w14:textId="07311A2A" w:rsidR="652E239F" w:rsidRDefault="652E239F" w:rsidP="537CE62E">
      <w:pPr>
        <w:numPr>
          <w:ilvl w:val="0"/>
          <w:numId w:val="19"/>
        </w:numPr>
        <w:tabs>
          <w:tab w:val="left" w:pos="2116"/>
        </w:tabs>
        <w:spacing w:before="12" w:line="259" w:lineRule="auto"/>
        <w:ind w:left="721"/>
        <w:rPr>
          <w:sz w:val="24"/>
          <w:szCs w:val="24"/>
        </w:rPr>
      </w:pPr>
      <w:r w:rsidRPr="537CE62E">
        <w:rPr>
          <w:sz w:val="24"/>
          <w:szCs w:val="24"/>
        </w:rPr>
        <w:t>Write a program to check whether the given character is a vowel, consonant or a digit.</w:t>
      </w:r>
    </w:p>
    <w:p w14:paraId="350286B4" w14:textId="77777777" w:rsidR="009D4E90" w:rsidRPr="009D4E90" w:rsidRDefault="009D4E90" w:rsidP="009D4E90">
      <w:pPr>
        <w:spacing w:before="3"/>
        <w:rPr>
          <w:sz w:val="36"/>
          <w:szCs w:val="24"/>
        </w:rPr>
      </w:pPr>
    </w:p>
    <w:p w14:paraId="6F6B35F6" w14:textId="0D10314C" w:rsidR="001A7247" w:rsidRDefault="001A7247" w:rsidP="537CE62E">
      <w:pPr>
        <w:spacing w:before="1"/>
        <w:outlineLvl w:val="3"/>
        <w:rPr>
          <w:b/>
          <w:bCs/>
          <w:sz w:val="24"/>
          <w:szCs w:val="24"/>
        </w:rPr>
      </w:pPr>
    </w:p>
    <w:p w14:paraId="0E30A63D" w14:textId="77777777" w:rsidR="001A7247" w:rsidRDefault="001A7247" w:rsidP="009D4E90">
      <w:pPr>
        <w:spacing w:before="1"/>
        <w:outlineLvl w:val="3"/>
        <w:rPr>
          <w:b/>
          <w:bCs/>
          <w:sz w:val="24"/>
          <w:szCs w:val="24"/>
        </w:rPr>
      </w:pPr>
    </w:p>
    <w:p w14:paraId="1AB89921" w14:textId="77777777" w:rsidR="001A7247" w:rsidRDefault="001A7247" w:rsidP="009D4E90">
      <w:pPr>
        <w:spacing w:before="1"/>
        <w:outlineLvl w:val="3"/>
        <w:rPr>
          <w:b/>
          <w:bCs/>
          <w:sz w:val="24"/>
          <w:szCs w:val="24"/>
        </w:rPr>
      </w:pPr>
    </w:p>
    <w:p w14:paraId="3CF66DAD" w14:textId="7B6632D2" w:rsidR="009D4E90" w:rsidRPr="009D4E90" w:rsidRDefault="009D4E90" w:rsidP="009D4E90">
      <w:pPr>
        <w:spacing w:before="1"/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lastRenderedPageBreak/>
        <w:t>Lab</w:t>
      </w:r>
      <w:r w:rsidRPr="009D4E90">
        <w:rPr>
          <w:b/>
          <w:bCs/>
          <w:spacing w:val="-4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5.</w:t>
      </w:r>
      <w:proofErr w:type="gramEnd"/>
      <w:r w:rsidRPr="009D4E90">
        <w:rPr>
          <w:b/>
          <w:bCs/>
          <w:spacing w:val="-7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Control</w:t>
      </w:r>
      <w:r w:rsidRPr="009D4E90">
        <w:rPr>
          <w:b/>
          <w:bCs/>
          <w:spacing w:val="-2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Structures:</w:t>
      </w:r>
      <w:r w:rsidRPr="009D4E90">
        <w:rPr>
          <w:b/>
          <w:bCs/>
          <w:spacing w:val="-7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Switch</w:t>
      </w:r>
    </w:p>
    <w:p w14:paraId="54DA47DC" w14:textId="3204D47B" w:rsidR="009D4E90" w:rsidRPr="009D4E90" w:rsidRDefault="12CDCCC9" w:rsidP="00A1FF4B">
      <w:pPr>
        <w:numPr>
          <w:ilvl w:val="0"/>
          <w:numId w:val="18"/>
        </w:numPr>
        <w:tabs>
          <w:tab w:val="left" w:pos="1799"/>
          <w:tab w:val="left" w:pos="1800"/>
        </w:tabs>
        <w:spacing w:before="134" w:line="237" w:lineRule="auto"/>
        <w:ind w:left="404" w:right="-49"/>
        <w:rPr>
          <w:sz w:val="24"/>
          <w:szCs w:val="24"/>
        </w:rPr>
      </w:pPr>
      <w:r w:rsidRPr="00A1FF4B">
        <w:rPr>
          <w:sz w:val="24"/>
          <w:szCs w:val="24"/>
        </w:rPr>
        <w:t>c</w:t>
      </w:r>
    </w:p>
    <w:p w14:paraId="55039DBC" w14:textId="606488C0" w:rsidR="009D4E90" w:rsidRPr="00791415" w:rsidRDefault="1F5641C5" w:rsidP="00791415">
      <w:pPr>
        <w:numPr>
          <w:ilvl w:val="0"/>
          <w:numId w:val="18"/>
        </w:numPr>
        <w:tabs>
          <w:tab w:val="left" w:pos="1799"/>
          <w:tab w:val="left" w:pos="1800"/>
        </w:tabs>
        <w:spacing w:before="20"/>
        <w:ind w:left="404" w:right="-49"/>
        <w:rPr>
          <w:sz w:val="24"/>
          <w:szCs w:val="24"/>
        </w:rPr>
      </w:pPr>
      <w:r w:rsidRPr="5546AD1E">
        <w:rPr>
          <w:sz w:val="24"/>
          <w:szCs w:val="24"/>
        </w:rPr>
        <w:t>Write</w:t>
      </w:r>
      <w:r w:rsidRPr="5546AD1E">
        <w:rPr>
          <w:spacing w:val="-2"/>
          <w:sz w:val="24"/>
          <w:szCs w:val="24"/>
        </w:rPr>
        <w:t xml:space="preserve"> </w:t>
      </w:r>
      <w:r w:rsidRPr="5546AD1E">
        <w:rPr>
          <w:sz w:val="24"/>
          <w:szCs w:val="24"/>
        </w:rPr>
        <w:t>a</w:t>
      </w:r>
      <w:r w:rsidRPr="5546AD1E">
        <w:rPr>
          <w:spacing w:val="-6"/>
          <w:sz w:val="24"/>
          <w:szCs w:val="24"/>
        </w:rPr>
        <w:t xml:space="preserve"> </w:t>
      </w:r>
      <w:r w:rsidRPr="5546AD1E">
        <w:rPr>
          <w:sz w:val="24"/>
          <w:szCs w:val="24"/>
        </w:rPr>
        <w:t>p</w:t>
      </w:r>
      <w:r w:rsidR="0DC9591F" w:rsidRPr="00A1FF4B">
        <w:rPr>
          <w:sz w:val="24"/>
          <w:szCs w:val="24"/>
        </w:rPr>
        <w:t xml:space="preserve"> Write’s </w:t>
      </w:r>
      <w:proofErr w:type="spellStart"/>
      <w:r w:rsidR="0DC9591F" w:rsidRPr="00A1FF4B">
        <w:rPr>
          <w:sz w:val="24"/>
          <w:szCs w:val="24"/>
        </w:rPr>
        <w:t>cho</w:t>
      </w:r>
      <w:proofErr w:type="spellEnd"/>
      <w:r w:rsidR="0DC9591F" w:rsidRPr="5546AD1E">
        <w:rPr>
          <w:sz w:val="24"/>
          <w:szCs w:val="24"/>
        </w:rPr>
        <w:t xml:space="preserve"> </w:t>
      </w:r>
      <w:proofErr w:type="spellStart"/>
      <w:r w:rsidR="710A0E4B" w:rsidRPr="5546AD1E">
        <w:rPr>
          <w:spacing w:val="-6"/>
          <w:sz w:val="24"/>
          <w:szCs w:val="24"/>
        </w:rPr>
        <w:t>rogram</w:t>
      </w:r>
      <w:proofErr w:type="spellEnd"/>
      <w:r w:rsidRPr="5546AD1E">
        <w:rPr>
          <w:sz w:val="24"/>
          <w:szCs w:val="24"/>
        </w:rPr>
        <w:t xml:space="preserve"> </w:t>
      </w:r>
      <w:r w:rsidRPr="5546AD1E">
        <w:rPr>
          <w:spacing w:val="-3"/>
          <w:sz w:val="24"/>
          <w:szCs w:val="24"/>
        </w:rPr>
        <w:t>to</w:t>
      </w:r>
      <w:r w:rsidRPr="5546AD1E">
        <w:rPr>
          <w:sz w:val="24"/>
          <w:szCs w:val="24"/>
        </w:rPr>
        <w:t xml:space="preserve"> </w:t>
      </w:r>
      <w:r w:rsidRPr="5546AD1E">
        <w:rPr>
          <w:spacing w:val="-5"/>
          <w:sz w:val="24"/>
          <w:szCs w:val="24"/>
        </w:rPr>
        <w:t>remove</w:t>
      </w:r>
      <w:r w:rsidRPr="5546AD1E">
        <w:rPr>
          <w:sz w:val="24"/>
          <w:szCs w:val="24"/>
        </w:rPr>
        <w:t xml:space="preserve"> </w:t>
      </w:r>
      <w:r w:rsidRPr="5546AD1E">
        <w:rPr>
          <w:spacing w:val="-4"/>
          <w:sz w:val="24"/>
          <w:szCs w:val="24"/>
        </w:rPr>
        <w:t>all</w:t>
      </w:r>
      <w:r w:rsidRPr="5546AD1E">
        <w:rPr>
          <w:sz w:val="24"/>
          <w:szCs w:val="24"/>
        </w:rPr>
        <w:t xml:space="preserve"> </w:t>
      </w:r>
      <w:r w:rsidRPr="5546AD1E">
        <w:rPr>
          <w:spacing w:val="-10"/>
          <w:sz w:val="24"/>
          <w:szCs w:val="24"/>
        </w:rPr>
        <w:t>the</w:t>
      </w:r>
      <w:r w:rsidRPr="5546AD1E">
        <w:rPr>
          <w:sz w:val="24"/>
          <w:szCs w:val="24"/>
        </w:rPr>
        <w:t xml:space="preserve"> </w:t>
      </w:r>
      <w:r w:rsidRPr="5546AD1E">
        <w:rPr>
          <w:spacing w:val="-8"/>
          <w:sz w:val="24"/>
          <w:szCs w:val="24"/>
        </w:rPr>
        <w:t>break</w:t>
      </w:r>
      <w:r w:rsidRPr="5546AD1E">
        <w:rPr>
          <w:sz w:val="24"/>
          <w:szCs w:val="24"/>
        </w:rPr>
        <w:t xml:space="preserve"> </w:t>
      </w:r>
      <w:r w:rsidRPr="5546AD1E">
        <w:rPr>
          <w:spacing w:val="-4"/>
          <w:sz w:val="24"/>
          <w:szCs w:val="24"/>
        </w:rPr>
        <w:t>statements</w:t>
      </w:r>
      <w:r w:rsidRPr="5546AD1E">
        <w:rPr>
          <w:sz w:val="24"/>
          <w:szCs w:val="24"/>
        </w:rPr>
        <w:t xml:space="preserve"> </w:t>
      </w:r>
      <w:r w:rsidRPr="5546AD1E">
        <w:rPr>
          <w:spacing w:val="-9"/>
          <w:sz w:val="24"/>
          <w:szCs w:val="24"/>
        </w:rPr>
        <w:t>from Ex-1</w:t>
      </w:r>
      <w:r w:rsidRPr="5546AD1E">
        <w:rPr>
          <w:sz w:val="24"/>
          <w:szCs w:val="24"/>
        </w:rPr>
        <w:t xml:space="preserve"> </w:t>
      </w:r>
      <w:r w:rsidRPr="5546AD1E">
        <w:rPr>
          <w:spacing w:val="-3"/>
          <w:sz w:val="24"/>
          <w:szCs w:val="24"/>
        </w:rPr>
        <w:t>(with</w:t>
      </w:r>
      <w:r w:rsidRPr="5546AD1E">
        <w:rPr>
          <w:sz w:val="24"/>
          <w:szCs w:val="24"/>
        </w:rPr>
        <w:t xml:space="preserve"> </w:t>
      </w:r>
      <w:r w:rsidRPr="5546AD1E">
        <w:rPr>
          <w:spacing w:val="-57"/>
          <w:sz w:val="24"/>
          <w:szCs w:val="24"/>
        </w:rPr>
        <w:t>sw</w:t>
      </w:r>
      <w:r w:rsidRPr="00791415">
        <w:rPr>
          <w:spacing w:val="-57"/>
          <w:sz w:val="24"/>
          <w:szCs w:val="24"/>
        </w:rPr>
        <w:t>itch-case construct)</w:t>
      </w:r>
      <w:r w:rsidRPr="00791415">
        <w:rPr>
          <w:sz w:val="24"/>
          <w:szCs w:val="24"/>
        </w:rPr>
        <w:t xml:space="preserve"> </w:t>
      </w:r>
      <w:r w:rsidRPr="00791415">
        <w:rPr>
          <w:spacing w:val="-1"/>
          <w:sz w:val="24"/>
          <w:szCs w:val="24"/>
        </w:rPr>
        <w:t>and</w:t>
      </w:r>
      <w:r w:rsidRPr="00791415">
        <w:rPr>
          <w:sz w:val="24"/>
          <w:szCs w:val="24"/>
        </w:rPr>
        <w:t xml:space="preserve"> </w:t>
      </w:r>
      <w:r w:rsidRPr="00791415">
        <w:rPr>
          <w:spacing w:val="-3"/>
          <w:sz w:val="24"/>
          <w:szCs w:val="24"/>
        </w:rPr>
        <w:t>try to execute</w:t>
      </w:r>
      <w:r w:rsidRPr="00791415">
        <w:rPr>
          <w:sz w:val="24"/>
          <w:szCs w:val="24"/>
        </w:rPr>
        <w:t xml:space="preserve"> </w:t>
      </w:r>
      <w:r w:rsidRPr="00791415">
        <w:rPr>
          <w:spacing w:val="1"/>
          <w:sz w:val="24"/>
          <w:szCs w:val="24"/>
        </w:rPr>
        <w:t>the program</w:t>
      </w:r>
      <w:r w:rsidRPr="00791415">
        <w:rPr>
          <w:sz w:val="24"/>
          <w:szCs w:val="24"/>
        </w:rPr>
        <w:t xml:space="preserve"> </w:t>
      </w:r>
      <w:r w:rsidRPr="00791415">
        <w:rPr>
          <w:spacing w:val="2"/>
          <w:sz w:val="24"/>
          <w:szCs w:val="24"/>
        </w:rPr>
        <w:t>with</w:t>
      </w:r>
      <w:r w:rsidRPr="00791415">
        <w:rPr>
          <w:sz w:val="24"/>
          <w:szCs w:val="24"/>
        </w:rPr>
        <w:t xml:space="preserve"> </w:t>
      </w:r>
      <w:r w:rsidRPr="00791415">
        <w:rPr>
          <w:spacing w:val="-3"/>
          <w:sz w:val="24"/>
          <w:szCs w:val="24"/>
        </w:rPr>
        <w:t>a</w:t>
      </w:r>
      <w:r w:rsidRPr="00791415">
        <w:rPr>
          <w:sz w:val="24"/>
          <w:szCs w:val="24"/>
        </w:rPr>
        <w:t xml:space="preserve"> </w:t>
      </w:r>
      <w:r w:rsidRPr="00791415">
        <w:rPr>
          <w:spacing w:val="-1"/>
          <w:sz w:val="24"/>
          <w:szCs w:val="24"/>
        </w:rPr>
        <w:t>few inputs. Observe the</w:t>
      </w:r>
      <w:r w:rsidRPr="00791415">
        <w:rPr>
          <w:sz w:val="24"/>
          <w:szCs w:val="24"/>
        </w:rPr>
        <w:t xml:space="preserve"> difference.</w:t>
      </w:r>
    </w:p>
    <w:p w14:paraId="79353BC7" w14:textId="1D59A399" w:rsidR="3567D628" w:rsidRDefault="1ECA170D" w:rsidP="5546AD1E">
      <w:pPr>
        <w:numPr>
          <w:ilvl w:val="0"/>
          <w:numId w:val="18"/>
        </w:numPr>
        <w:tabs>
          <w:tab w:val="left" w:pos="1799"/>
          <w:tab w:val="left" w:pos="1800"/>
        </w:tabs>
        <w:spacing w:before="28" w:line="235" w:lineRule="auto"/>
        <w:ind w:left="404" w:right="-49"/>
        <w:rPr>
          <w:sz w:val="24"/>
          <w:szCs w:val="24"/>
        </w:rPr>
      </w:pPr>
      <w:r w:rsidRPr="3D544D11">
        <w:rPr>
          <w:sz w:val="24"/>
          <w:szCs w:val="24"/>
        </w:rPr>
        <w:t xml:space="preserve">Write a program </w:t>
      </w:r>
      <w:del w:id="4" w:author="Ahaan Verma [CSE (ARTIFICIAL INTELLIGENCE AND MACHINE LEARNING) - 2024]" w:date="2024-12-07T20:05:00Z">
        <w:r w:rsidR="3567D628" w:rsidRPr="3D544D11" w:rsidDel="1ECA170D">
          <w:rPr>
            <w:sz w:val="24"/>
            <w:szCs w:val="24"/>
          </w:rPr>
          <w:delText xml:space="preserve">to program </w:delText>
        </w:r>
      </w:del>
      <w:r w:rsidRPr="3D544D11">
        <w:rPr>
          <w:sz w:val="24"/>
          <w:szCs w:val="24"/>
        </w:rPr>
        <w:t>to input the number of week’s days (1-7) and translate to its equivalent name of the day of the week (e.g., 1 to Sunday, 2 to Monday)</w:t>
      </w:r>
    </w:p>
    <w:p w14:paraId="36D39BBE" w14:textId="0BCA68F4" w:rsidR="5546AD1E" w:rsidRDefault="5546AD1E" w:rsidP="5546AD1E">
      <w:pPr>
        <w:numPr>
          <w:ilvl w:val="0"/>
          <w:numId w:val="18"/>
        </w:numPr>
        <w:tabs>
          <w:tab w:val="left" w:pos="1799"/>
          <w:tab w:val="left" w:pos="1800"/>
        </w:tabs>
        <w:spacing w:before="28" w:line="235" w:lineRule="auto"/>
        <w:ind w:left="404" w:right="-49"/>
        <w:rPr>
          <w:sz w:val="24"/>
          <w:szCs w:val="24"/>
        </w:rPr>
      </w:pPr>
    </w:p>
    <w:p w14:paraId="5550B60B" w14:textId="4CAF0E08" w:rsidR="009D4E90" w:rsidRPr="009D4E90" w:rsidRDefault="009D4E90" w:rsidP="7E8CA736">
      <w:pPr>
        <w:numPr>
          <w:ilvl w:val="0"/>
          <w:numId w:val="18"/>
        </w:numPr>
        <w:tabs>
          <w:tab w:val="left" w:pos="1802"/>
        </w:tabs>
        <w:spacing w:before="23" w:line="237" w:lineRule="auto"/>
        <w:ind w:left="745" w:right="-49" w:hanging="730"/>
        <w:jc w:val="both"/>
        <w:rPr>
          <w:sz w:val="24"/>
          <w:szCs w:val="24"/>
        </w:rPr>
      </w:pPr>
      <w:r w:rsidRPr="7E8CA736">
        <w:rPr>
          <w:sz w:val="24"/>
          <w:szCs w:val="24"/>
        </w:rPr>
        <w:t>Write a program to calculate a bill for internet browsing. The conditions are given</w:t>
      </w:r>
      <w:r w:rsidRPr="7E8CA736">
        <w:rPr>
          <w:spacing w:val="-57"/>
          <w:sz w:val="24"/>
          <w:szCs w:val="24"/>
        </w:rPr>
        <w:t xml:space="preserve"> </w:t>
      </w:r>
      <w:r w:rsidRPr="7E8CA736">
        <w:rPr>
          <w:sz w:val="24"/>
          <w:szCs w:val="24"/>
        </w:rPr>
        <w:t>below:</w:t>
      </w:r>
      <w:r w:rsidRPr="7E8CA736">
        <w:rPr>
          <w:spacing w:val="-1"/>
          <w:sz w:val="24"/>
          <w:szCs w:val="24"/>
        </w:rPr>
        <w:t xml:space="preserve"> </w:t>
      </w:r>
      <w:r w:rsidRPr="7E8CA736">
        <w:rPr>
          <w:sz w:val="24"/>
          <w:szCs w:val="24"/>
        </w:rPr>
        <w:t xml:space="preserve">Minimum </w:t>
      </w:r>
      <w:proofErr w:type="spellStart"/>
      <w:r w:rsidRPr="7E8CA736">
        <w:rPr>
          <w:sz w:val="24"/>
          <w:szCs w:val="24"/>
        </w:rPr>
        <w:t>Rs</w:t>
      </w:r>
      <w:proofErr w:type="spellEnd"/>
      <w:r w:rsidRPr="7E8CA736">
        <w:rPr>
          <w:sz w:val="24"/>
          <w:szCs w:val="24"/>
        </w:rPr>
        <w:t>. 200 for up to 100 calls.</w:t>
      </w:r>
    </w:p>
    <w:p w14:paraId="1464AEB2" w14:textId="77777777" w:rsidR="009D4E90" w:rsidRPr="009D4E90" w:rsidRDefault="009D4E90" w:rsidP="009D4E90">
      <w:pPr>
        <w:spacing w:before="20" w:line="259" w:lineRule="auto"/>
        <w:ind w:left="745" w:right="-49"/>
        <w:jc w:val="both"/>
        <w:rPr>
          <w:sz w:val="23"/>
        </w:rPr>
      </w:pPr>
      <w:proofErr w:type="gramStart"/>
      <w:r w:rsidRPr="009D4E90">
        <w:rPr>
          <w:sz w:val="23"/>
        </w:rPr>
        <w:t xml:space="preserve">Plus, </w:t>
      </w:r>
      <w:proofErr w:type="spellStart"/>
      <w:r w:rsidRPr="009D4E90">
        <w:rPr>
          <w:sz w:val="23"/>
        </w:rPr>
        <w:t>Rs</w:t>
      </w:r>
      <w:proofErr w:type="spellEnd"/>
      <w:r w:rsidRPr="009D4E90">
        <w:rPr>
          <w:sz w:val="23"/>
        </w:rPr>
        <w:t>. 0.60 per call for the next 50 calls.</w:t>
      </w:r>
      <w:proofErr w:type="gramEnd"/>
      <w:r w:rsidRPr="009D4E90">
        <w:rPr>
          <w:spacing w:val="1"/>
          <w:sz w:val="23"/>
        </w:rPr>
        <w:t xml:space="preserve"> </w:t>
      </w:r>
      <w:proofErr w:type="gramStart"/>
      <w:r w:rsidRPr="009D4E90">
        <w:rPr>
          <w:sz w:val="23"/>
        </w:rPr>
        <w:t>Plus,</w:t>
      </w:r>
      <w:r w:rsidRPr="009D4E90">
        <w:rPr>
          <w:spacing w:val="-1"/>
          <w:sz w:val="23"/>
        </w:rPr>
        <w:t xml:space="preserve"> </w:t>
      </w:r>
      <w:proofErr w:type="spellStart"/>
      <w:r w:rsidRPr="009D4E90">
        <w:rPr>
          <w:sz w:val="23"/>
        </w:rPr>
        <w:t>Rs</w:t>
      </w:r>
      <w:proofErr w:type="spellEnd"/>
      <w:r w:rsidRPr="009D4E90">
        <w:rPr>
          <w:sz w:val="23"/>
        </w:rPr>
        <w:t>. 0.50 per call for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the next</w:t>
      </w:r>
      <w:r w:rsidRPr="009D4E90">
        <w:rPr>
          <w:spacing w:val="2"/>
          <w:sz w:val="23"/>
        </w:rPr>
        <w:t xml:space="preserve"> </w:t>
      </w:r>
      <w:r w:rsidRPr="009D4E90">
        <w:rPr>
          <w:sz w:val="23"/>
        </w:rPr>
        <w:t>50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calls.</w:t>
      </w:r>
      <w:proofErr w:type="gramEnd"/>
    </w:p>
    <w:p w14:paraId="758EAF50" w14:textId="30E58D1C" w:rsidR="009D4E90" w:rsidRPr="009D4E90" w:rsidRDefault="61AE9DBD" w:rsidP="009D4E90">
      <w:pPr>
        <w:spacing w:before="64"/>
        <w:ind w:left="745" w:right="-49"/>
        <w:rPr>
          <w:sz w:val="24"/>
          <w:szCs w:val="24"/>
        </w:rPr>
      </w:pPr>
      <w:r w:rsidRPr="009D4E90">
        <w:rPr>
          <w:sz w:val="24"/>
          <w:szCs w:val="24"/>
        </w:rPr>
        <w:t>Plus,</w:t>
      </w:r>
      <w:r w:rsidRPr="009D4E90">
        <w:rPr>
          <w:spacing w:val="-1"/>
          <w:sz w:val="24"/>
          <w:szCs w:val="24"/>
        </w:rPr>
        <w:t xml:space="preserve"> </w:t>
      </w:r>
      <w:proofErr w:type="spellStart"/>
      <w:r w:rsidRPr="009D4E90">
        <w:rPr>
          <w:sz w:val="24"/>
          <w:szCs w:val="24"/>
        </w:rPr>
        <w:t>Rs</w:t>
      </w:r>
      <w:proofErr w:type="spellEnd"/>
      <w:r w:rsidRPr="009D4E90">
        <w:rPr>
          <w:sz w:val="24"/>
          <w:szCs w:val="24"/>
        </w:rPr>
        <w:t>.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 xml:space="preserve">0.40 </w:t>
      </w:r>
      <w:proofErr w:type="spellStart"/>
      <w:r w:rsidRPr="009D4E90">
        <w:rPr>
          <w:sz w:val="24"/>
          <w:szCs w:val="24"/>
        </w:rPr>
        <w:t>pe</w:t>
      </w:r>
      <w:proofErr w:type="spellEnd"/>
      <w:r w:rsidRPr="009D4E90">
        <w:rPr>
          <w:spacing w:val="-6"/>
          <w:sz w:val="24"/>
          <w:szCs w:val="24"/>
        </w:rPr>
        <w:t xml:space="preserve"> </w:t>
      </w:r>
      <w:r w:rsidRPr="009D4E90">
        <w:rPr>
          <w:sz w:val="24"/>
          <w:szCs w:val="24"/>
        </w:rPr>
        <w:t>call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for</w:t>
      </w:r>
      <w:r w:rsidRPr="009D4E90">
        <w:rPr>
          <w:spacing w:val="-3"/>
          <w:sz w:val="24"/>
          <w:szCs w:val="24"/>
        </w:rPr>
        <w:t xml:space="preserve"> </w:t>
      </w:r>
      <w:r w:rsidRPr="009D4E90">
        <w:rPr>
          <w:sz w:val="24"/>
          <w:szCs w:val="24"/>
        </w:rPr>
        <w:t>any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call beyond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200</w:t>
      </w:r>
      <w:r w:rsidRPr="009D4E90">
        <w:rPr>
          <w:spacing w:val="1"/>
          <w:sz w:val="24"/>
          <w:szCs w:val="24"/>
        </w:rPr>
        <w:t xml:space="preserve"> </w:t>
      </w:r>
      <w:r w:rsidRPr="009D4E90">
        <w:rPr>
          <w:sz w:val="24"/>
          <w:szCs w:val="24"/>
        </w:rPr>
        <w:t>calls</w:t>
      </w:r>
    </w:p>
    <w:p w14:paraId="6D31415F" w14:textId="07CE3657" w:rsidR="009D4E90" w:rsidRPr="009D4E90" w:rsidRDefault="009D4E90" w:rsidP="583BD9B9">
      <w:pPr>
        <w:numPr>
          <w:ilvl w:val="0"/>
          <w:numId w:val="18"/>
        </w:numPr>
        <w:spacing w:before="26" w:after="19" w:line="237" w:lineRule="auto"/>
        <w:ind w:left="426" w:right="-49" w:hanging="426"/>
        <w:rPr>
          <w:sz w:val="24"/>
          <w:szCs w:val="24"/>
        </w:rPr>
      </w:pPr>
      <w:proofErr w:type="gramStart"/>
      <w:r w:rsidRPr="583BD9B9">
        <w:rPr>
          <w:sz w:val="24"/>
          <w:szCs w:val="24"/>
        </w:rPr>
        <w:t>program</w:t>
      </w:r>
      <w:proofErr w:type="gramEnd"/>
      <w:r w:rsidRPr="583BD9B9">
        <w:rPr>
          <w:sz w:val="24"/>
          <w:szCs w:val="24"/>
        </w:rPr>
        <w:t xml:space="preserve"> to calculate the amount of an electricity bill for the following</w:t>
      </w:r>
      <w:r w:rsidRPr="583BD9B9">
        <w:rPr>
          <w:spacing w:val="-57"/>
          <w:sz w:val="24"/>
          <w:szCs w:val="24"/>
        </w:rPr>
        <w:t xml:space="preserve"> </w:t>
      </w:r>
      <w:r w:rsidRPr="583BD9B9">
        <w:rPr>
          <w:sz w:val="24"/>
          <w:szCs w:val="24"/>
        </w:rPr>
        <w:t>criteria.</w:t>
      </w:r>
      <w:r w:rsidRPr="583BD9B9">
        <w:rPr>
          <w:spacing w:val="-1"/>
          <w:sz w:val="24"/>
          <w:szCs w:val="24"/>
        </w:rPr>
        <w:t xml:space="preserve"> </w:t>
      </w:r>
      <w:r w:rsidRPr="583BD9B9">
        <w:rPr>
          <w:sz w:val="24"/>
          <w:szCs w:val="24"/>
        </w:rPr>
        <w:t xml:space="preserve">(Without </w:t>
      </w:r>
      <w:r w:rsidR="15335BA0" w:rsidRPr="583BD9B9">
        <w:rPr>
          <w:sz w:val="24"/>
          <w:szCs w:val="24"/>
        </w:rPr>
        <w:t xml:space="preserve">a </w:t>
      </w:r>
      <w:r w:rsidRPr="583BD9B9">
        <w:rPr>
          <w:sz w:val="24"/>
          <w:szCs w:val="24"/>
        </w:rPr>
        <w:t>Loop)</w:t>
      </w: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2851"/>
      </w:tblGrid>
      <w:tr w:rsidR="009D4E90" w:rsidRPr="009D4E90" w14:paraId="7EFACF4F" w14:textId="77777777" w:rsidTr="47C12DC8">
        <w:trPr>
          <w:trHeight w:val="276"/>
        </w:trPr>
        <w:tc>
          <w:tcPr>
            <w:tcW w:w="2837" w:type="dxa"/>
          </w:tcPr>
          <w:p w14:paraId="15A5C603" w14:textId="77777777" w:rsidR="009D4E90" w:rsidRPr="009D4E90" w:rsidRDefault="009D4E90" w:rsidP="009D4E90">
            <w:pPr>
              <w:spacing w:line="257" w:lineRule="exact"/>
              <w:ind w:left="69" w:right="-49"/>
              <w:rPr>
                <w:sz w:val="24"/>
              </w:rPr>
            </w:pPr>
            <w:r w:rsidRPr="009D4E90">
              <w:rPr>
                <w:sz w:val="24"/>
              </w:rPr>
              <w:t>Units</w:t>
            </w:r>
          </w:p>
        </w:tc>
        <w:tc>
          <w:tcPr>
            <w:tcW w:w="2851" w:type="dxa"/>
          </w:tcPr>
          <w:p w14:paraId="13AA152B" w14:textId="77777777" w:rsidR="009D4E90" w:rsidRPr="009D4E90" w:rsidRDefault="009D4E90" w:rsidP="009D4E90">
            <w:pPr>
              <w:spacing w:line="257" w:lineRule="exact"/>
              <w:ind w:left="825" w:right="-49"/>
              <w:jc w:val="center"/>
              <w:rPr>
                <w:sz w:val="24"/>
              </w:rPr>
            </w:pPr>
            <w:r w:rsidRPr="009D4E90">
              <w:rPr>
                <w:sz w:val="24"/>
              </w:rPr>
              <w:t>charge</w:t>
            </w:r>
            <w:r w:rsidRPr="009D4E90">
              <w:rPr>
                <w:spacing w:val="-6"/>
                <w:sz w:val="24"/>
              </w:rPr>
              <w:t xml:space="preserve"> </w:t>
            </w:r>
            <w:r w:rsidRPr="009D4E90">
              <w:rPr>
                <w:sz w:val="24"/>
              </w:rPr>
              <w:t>per</w:t>
            </w:r>
            <w:r w:rsidRPr="009D4E90">
              <w:rPr>
                <w:spacing w:val="-10"/>
                <w:sz w:val="24"/>
              </w:rPr>
              <w:t xml:space="preserve"> </w:t>
            </w:r>
            <w:r w:rsidRPr="009D4E90">
              <w:rPr>
                <w:sz w:val="24"/>
              </w:rPr>
              <w:t>unit</w:t>
            </w:r>
            <w:r w:rsidRPr="009D4E90">
              <w:rPr>
                <w:spacing w:val="-1"/>
                <w:sz w:val="24"/>
              </w:rPr>
              <w:t xml:space="preserve"> </w:t>
            </w:r>
            <w:r w:rsidRPr="009D4E90">
              <w:rPr>
                <w:sz w:val="24"/>
              </w:rPr>
              <w:t>(</w:t>
            </w:r>
            <w:proofErr w:type="spellStart"/>
            <w:r w:rsidRPr="009D4E90">
              <w:rPr>
                <w:sz w:val="24"/>
              </w:rPr>
              <w:t>Rs</w:t>
            </w:r>
            <w:proofErr w:type="spellEnd"/>
            <w:r w:rsidRPr="009D4E90">
              <w:rPr>
                <w:sz w:val="24"/>
              </w:rPr>
              <w:t>.)</w:t>
            </w:r>
          </w:p>
        </w:tc>
      </w:tr>
      <w:tr w:rsidR="009D4E90" w:rsidRPr="009D4E90" w14:paraId="441F0AF9" w14:textId="77777777" w:rsidTr="47C12DC8">
        <w:trPr>
          <w:trHeight w:val="286"/>
        </w:trPr>
        <w:tc>
          <w:tcPr>
            <w:tcW w:w="2837" w:type="dxa"/>
          </w:tcPr>
          <w:p w14:paraId="76F00ED8" w14:textId="02FC8DBC" w:rsidR="009D4E90" w:rsidRPr="009D4E90" w:rsidRDefault="2F9B8934" w:rsidP="583BD9B9">
            <w:pPr>
              <w:spacing w:before="1" w:line="266" w:lineRule="exact"/>
              <w:ind w:right="-49"/>
              <w:rPr>
                <w:sz w:val="24"/>
                <w:szCs w:val="24"/>
              </w:rPr>
            </w:pPr>
            <w:r w:rsidRPr="583BD9B9">
              <w:rPr>
                <w:sz w:val="24"/>
                <w:szCs w:val="24"/>
              </w:rPr>
              <w:t xml:space="preserve">Write </w:t>
            </w:r>
            <w:r w:rsidR="009D4E90" w:rsidRPr="583BD9B9">
              <w:rPr>
                <w:sz w:val="24"/>
                <w:szCs w:val="24"/>
              </w:rPr>
              <w:t>First,</w:t>
            </w:r>
            <w:r w:rsidR="009D4E90" w:rsidRPr="583BD9B9">
              <w:rPr>
                <w:spacing w:val="-5"/>
                <w:sz w:val="24"/>
                <w:szCs w:val="24"/>
              </w:rPr>
              <w:t xml:space="preserve"> </w:t>
            </w:r>
            <w:r w:rsidR="009D4E90" w:rsidRPr="583BD9B9">
              <w:rPr>
                <w:sz w:val="24"/>
                <w:szCs w:val="24"/>
              </w:rPr>
              <w:t>1-100</w:t>
            </w:r>
            <w:r w:rsidR="009D4E90" w:rsidRPr="583BD9B9">
              <w:rPr>
                <w:spacing w:val="-2"/>
                <w:sz w:val="24"/>
                <w:szCs w:val="24"/>
              </w:rPr>
              <w:t xml:space="preserve"> </w:t>
            </w:r>
            <w:r w:rsidR="009D4E90" w:rsidRPr="583BD9B9">
              <w:rPr>
                <w:sz w:val="24"/>
                <w:szCs w:val="24"/>
              </w:rPr>
              <w:t>up</w:t>
            </w:r>
            <w:r w:rsidR="009D4E90" w:rsidRPr="583BD9B9">
              <w:rPr>
                <w:spacing w:val="-1"/>
                <w:sz w:val="24"/>
                <w:szCs w:val="24"/>
              </w:rPr>
              <w:t xml:space="preserve"> </w:t>
            </w:r>
            <w:r w:rsidR="009D4E90" w:rsidRPr="583BD9B9">
              <w:rPr>
                <w:sz w:val="24"/>
                <w:szCs w:val="24"/>
              </w:rPr>
              <w:t>to</w:t>
            </w:r>
          </w:p>
        </w:tc>
        <w:tc>
          <w:tcPr>
            <w:tcW w:w="2851" w:type="dxa"/>
          </w:tcPr>
          <w:p w14:paraId="72766C20" w14:textId="77777777" w:rsidR="009D4E90" w:rsidRPr="009D4E90" w:rsidRDefault="009D4E90" w:rsidP="009D4E90">
            <w:pPr>
              <w:spacing w:before="1" w:line="266" w:lineRule="exact"/>
              <w:ind w:left="782" w:right="-49"/>
              <w:jc w:val="center"/>
              <w:rPr>
                <w:sz w:val="24"/>
              </w:rPr>
            </w:pPr>
            <w:r w:rsidRPr="009D4E90">
              <w:rPr>
                <w:sz w:val="24"/>
              </w:rPr>
              <w:t>0</w:t>
            </w:r>
          </w:p>
        </w:tc>
      </w:tr>
      <w:tr w:rsidR="009D4E90" w:rsidRPr="009D4E90" w14:paraId="456D9526" w14:textId="77777777" w:rsidTr="47C12DC8">
        <w:trPr>
          <w:trHeight w:val="285"/>
        </w:trPr>
        <w:tc>
          <w:tcPr>
            <w:tcW w:w="2837" w:type="dxa"/>
          </w:tcPr>
          <w:p w14:paraId="75F4DC54" w14:textId="77777777" w:rsidR="009D4E90" w:rsidRPr="009D4E90" w:rsidRDefault="009D4E90" w:rsidP="009D4E90">
            <w:pPr>
              <w:spacing w:line="266" w:lineRule="exact"/>
              <w:ind w:left="69" w:right="-49"/>
              <w:rPr>
                <w:sz w:val="24"/>
              </w:rPr>
            </w:pPr>
            <w:r w:rsidRPr="009D4E90">
              <w:rPr>
                <w:sz w:val="24"/>
              </w:rPr>
              <w:t>Next,</w:t>
            </w:r>
            <w:r w:rsidRPr="009D4E90">
              <w:rPr>
                <w:spacing w:val="-1"/>
                <w:sz w:val="24"/>
              </w:rPr>
              <w:t xml:space="preserve"> </w:t>
            </w:r>
            <w:r w:rsidRPr="009D4E90">
              <w:rPr>
                <w:sz w:val="24"/>
              </w:rPr>
              <w:t>101-200</w:t>
            </w:r>
            <w:r w:rsidRPr="009D4E90">
              <w:rPr>
                <w:spacing w:val="-6"/>
                <w:sz w:val="24"/>
              </w:rPr>
              <w:t xml:space="preserve"> </w:t>
            </w:r>
            <w:r w:rsidRPr="009D4E90">
              <w:rPr>
                <w:sz w:val="24"/>
              </w:rPr>
              <w:t>up</w:t>
            </w:r>
            <w:r w:rsidRPr="009D4E90">
              <w:rPr>
                <w:spacing w:val="-2"/>
                <w:sz w:val="24"/>
              </w:rPr>
              <w:t xml:space="preserve"> </w:t>
            </w:r>
            <w:r w:rsidRPr="009D4E90">
              <w:rPr>
                <w:sz w:val="24"/>
              </w:rPr>
              <w:t>to</w:t>
            </w:r>
          </w:p>
        </w:tc>
        <w:tc>
          <w:tcPr>
            <w:tcW w:w="2851" w:type="dxa"/>
          </w:tcPr>
          <w:p w14:paraId="4DB5759B" w14:textId="77777777" w:rsidR="009D4E90" w:rsidRPr="009D4E90" w:rsidRDefault="009D4E90" w:rsidP="009D4E90">
            <w:pPr>
              <w:spacing w:line="266" w:lineRule="exact"/>
              <w:ind w:left="860" w:right="-49"/>
              <w:jc w:val="center"/>
              <w:rPr>
                <w:sz w:val="24"/>
              </w:rPr>
            </w:pPr>
            <w:r w:rsidRPr="009D4E90">
              <w:rPr>
                <w:sz w:val="24"/>
              </w:rPr>
              <w:t>1.5</w:t>
            </w:r>
          </w:p>
        </w:tc>
      </w:tr>
      <w:tr w:rsidR="009D4E90" w:rsidRPr="009D4E90" w14:paraId="0428D559" w14:textId="77777777" w:rsidTr="47C12DC8">
        <w:trPr>
          <w:trHeight w:val="286"/>
        </w:trPr>
        <w:tc>
          <w:tcPr>
            <w:tcW w:w="2837" w:type="dxa"/>
          </w:tcPr>
          <w:p w14:paraId="17FFA47B" w14:textId="77777777" w:rsidR="009D4E90" w:rsidRPr="009D4E90" w:rsidRDefault="009D4E90" w:rsidP="009D4E90">
            <w:pPr>
              <w:spacing w:line="267" w:lineRule="exact"/>
              <w:ind w:left="50" w:right="-49"/>
              <w:rPr>
                <w:sz w:val="24"/>
              </w:rPr>
            </w:pPr>
            <w:r w:rsidRPr="009D4E90">
              <w:rPr>
                <w:sz w:val="24"/>
              </w:rPr>
              <w:t>Next,</w:t>
            </w:r>
            <w:r w:rsidRPr="009D4E90">
              <w:rPr>
                <w:spacing w:val="-1"/>
                <w:sz w:val="24"/>
              </w:rPr>
              <w:t xml:space="preserve"> </w:t>
            </w:r>
            <w:r w:rsidRPr="009D4E90">
              <w:rPr>
                <w:sz w:val="24"/>
              </w:rPr>
              <w:t>201-400</w:t>
            </w:r>
            <w:r w:rsidRPr="009D4E90">
              <w:rPr>
                <w:spacing w:val="-6"/>
                <w:sz w:val="24"/>
              </w:rPr>
              <w:t xml:space="preserve"> </w:t>
            </w:r>
            <w:r w:rsidRPr="009D4E90">
              <w:rPr>
                <w:sz w:val="24"/>
              </w:rPr>
              <w:t>up</w:t>
            </w:r>
            <w:r w:rsidRPr="009D4E90">
              <w:rPr>
                <w:spacing w:val="-2"/>
                <w:sz w:val="24"/>
              </w:rPr>
              <w:t xml:space="preserve"> </w:t>
            </w:r>
            <w:r w:rsidRPr="009D4E90">
              <w:rPr>
                <w:sz w:val="24"/>
              </w:rPr>
              <w:t>to</w:t>
            </w:r>
          </w:p>
        </w:tc>
        <w:tc>
          <w:tcPr>
            <w:tcW w:w="2851" w:type="dxa"/>
          </w:tcPr>
          <w:p w14:paraId="4555B5B6" w14:textId="77777777" w:rsidR="009D4E90" w:rsidRPr="009D4E90" w:rsidRDefault="009D4E90" w:rsidP="009D4E90">
            <w:pPr>
              <w:spacing w:line="267" w:lineRule="exact"/>
              <w:ind w:left="860" w:right="-49"/>
              <w:jc w:val="center"/>
              <w:rPr>
                <w:sz w:val="24"/>
              </w:rPr>
            </w:pPr>
            <w:r w:rsidRPr="009D4E90">
              <w:rPr>
                <w:sz w:val="24"/>
              </w:rPr>
              <w:t>2.5</w:t>
            </w:r>
          </w:p>
        </w:tc>
      </w:tr>
      <w:tr w:rsidR="009D4E90" w:rsidRPr="009D4E90" w14:paraId="05F42387" w14:textId="77777777" w:rsidTr="47C12DC8">
        <w:trPr>
          <w:trHeight w:val="510"/>
        </w:trPr>
        <w:tc>
          <w:tcPr>
            <w:tcW w:w="2837" w:type="dxa"/>
          </w:tcPr>
          <w:p w14:paraId="2D8D5CB9" w14:textId="77777777" w:rsidR="009D4E90" w:rsidRPr="009D4E90" w:rsidRDefault="009D4E90" w:rsidP="009D4E90">
            <w:pPr>
              <w:spacing w:before="1" w:line="256" w:lineRule="exact"/>
              <w:ind w:left="69" w:right="-49"/>
              <w:rPr>
                <w:sz w:val="24"/>
              </w:rPr>
            </w:pPr>
            <w:r w:rsidRPr="009D4E90">
              <w:rPr>
                <w:sz w:val="24"/>
              </w:rPr>
              <w:t>401</w:t>
            </w:r>
            <w:r w:rsidRPr="009D4E90">
              <w:rPr>
                <w:spacing w:val="-7"/>
                <w:sz w:val="24"/>
              </w:rPr>
              <w:t xml:space="preserve"> </w:t>
            </w:r>
            <w:r w:rsidRPr="009D4E90">
              <w:rPr>
                <w:sz w:val="24"/>
              </w:rPr>
              <w:t>onwards</w:t>
            </w:r>
          </w:p>
        </w:tc>
        <w:tc>
          <w:tcPr>
            <w:tcW w:w="2851" w:type="dxa"/>
          </w:tcPr>
          <w:p w14:paraId="232AF130" w14:textId="77777777" w:rsidR="009D4E90" w:rsidRPr="009D4E90" w:rsidRDefault="009D4E90" w:rsidP="009D4E90">
            <w:pPr>
              <w:spacing w:before="1" w:line="256" w:lineRule="exact"/>
              <w:ind w:left="863" w:right="-49"/>
              <w:jc w:val="center"/>
              <w:rPr>
                <w:sz w:val="24"/>
              </w:rPr>
            </w:pPr>
            <w:r w:rsidRPr="009D4E90">
              <w:rPr>
                <w:sz w:val="24"/>
              </w:rPr>
              <w:t>3.5</w:t>
            </w:r>
          </w:p>
          <w:p w14:paraId="417378F5" w14:textId="77777777" w:rsidR="009D4E90" w:rsidRPr="009D4E90" w:rsidRDefault="009D4E90" w:rsidP="009D4E90">
            <w:pPr>
              <w:spacing w:before="1" w:line="256" w:lineRule="exact"/>
              <w:ind w:left="863" w:right="-49"/>
              <w:jc w:val="center"/>
              <w:rPr>
                <w:sz w:val="24"/>
              </w:rPr>
            </w:pPr>
          </w:p>
        </w:tc>
      </w:tr>
    </w:tbl>
    <w:p w14:paraId="0203A154" w14:textId="77777777" w:rsidR="009D4E90" w:rsidRPr="009D4E90" w:rsidRDefault="009D4E90" w:rsidP="009D4E90">
      <w:pPr>
        <w:numPr>
          <w:ilvl w:val="0"/>
          <w:numId w:val="18"/>
        </w:numPr>
        <w:tabs>
          <w:tab w:val="left" w:pos="1778"/>
        </w:tabs>
        <w:spacing w:before="23"/>
        <w:ind w:left="382" w:right="-49" w:hanging="361"/>
        <w:rPr>
          <w:sz w:val="23"/>
        </w:rPr>
      </w:pPr>
      <w:r w:rsidRPr="009D4E90">
        <w:rPr>
          <w:sz w:val="23"/>
        </w:rPr>
        <w:t>Write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a program</w:t>
      </w:r>
      <w:r w:rsidRPr="009D4E90">
        <w:rPr>
          <w:spacing w:val="-3"/>
          <w:sz w:val="23"/>
        </w:rPr>
        <w:t xml:space="preserve"> </w:t>
      </w:r>
      <w:r w:rsidRPr="009D4E90">
        <w:rPr>
          <w:sz w:val="23"/>
        </w:rPr>
        <w:t>to</w:t>
      </w:r>
      <w:r w:rsidRPr="009D4E90">
        <w:rPr>
          <w:spacing w:val="-8"/>
          <w:sz w:val="23"/>
        </w:rPr>
        <w:t xml:space="preserve"> </w:t>
      </w:r>
      <w:r w:rsidRPr="009D4E90">
        <w:rPr>
          <w:sz w:val="23"/>
        </w:rPr>
        <w:t>calculate</w:t>
      </w:r>
      <w:r w:rsidRPr="009D4E90">
        <w:rPr>
          <w:spacing w:val="-5"/>
          <w:sz w:val="23"/>
        </w:rPr>
        <w:t xml:space="preserve"> </w:t>
      </w:r>
      <w:r w:rsidRPr="009D4E90">
        <w:rPr>
          <w:sz w:val="23"/>
        </w:rPr>
        <w:t>the</w:t>
      </w:r>
      <w:r w:rsidRPr="009D4E90">
        <w:rPr>
          <w:spacing w:val="-4"/>
          <w:sz w:val="23"/>
        </w:rPr>
        <w:t xml:space="preserve"> </w:t>
      </w:r>
      <w:r w:rsidRPr="009D4E90">
        <w:rPr>
          <w:sz w:val="23"/>
        </w:rPr>
        <w:t>discount</w:t>
      </w:r>
      <w:r w:rsidRPr="009D4E90">
        <w:rPr>
          <w:spacing w:val="-4"/>
          <w:sz w:val="23"/>
        </w:rPr>
        <w:t xml:space="preserve"> </w:t>
      </w:r>
      <w:r w:rsidRPr="009D4E90">
        <w:rPr>
          <w:sz w:val="23"/>
        </w:rPr>
        <w:t>in</w:t>
      </w:r>
      <w:r w:rsidRPr="009D4E90">
        <w:rPr>
          <w:spacing w:val="1"/>
          <w:sz w:val="23"/>
        </w:rPr>
        <w:t xml:space="preserve"> </w:t>
      </w:r>
      <w:r w:rsidRPr="009D4E90">
        <w:rPr>
          <w:sz w:val="23"/>
        </w:rPr>
        <w:t>rupees</w:t>
      </w:r>
      <w:r w:rsidRPr="009D4E90">
        <w:rPr>
          <w:spacing w:val="-8"/>
          <w:sz w:val="23"/>
        </w:rPr>
        <w:t xml:space="preserve"> </w:t>
      </w:r>
      <w:r w:rsidRPr="009D4E90">
        <w:rPr>
          <w:sz w:val="23"/>
        </w:rPr>
        <w:t>for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the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following</w:t>
      </w:r>
      <w:r w:rsidRPr="009D4E90">
        <w:rPr>
          <w:spacing w:val="-6"/>
          <w:sz w:val="23"/>
        </w:rPr>
        <w:t xml:space="preserve"> </w:t>
      </w:r>
      <w:r w:rsidRPr="009D4E90">
        <w:rPr>
          <w:sz w:val="23"/>
        </w:rPr>
        <w:t>criterion.</w:t>
      </w:r>
      <w:r w:rsidRPr="009D4E90">
        <w:rPr>
          <w:spacing w:val="-8"/>
          <w:sz w:val="23"/>
        </w:rPr>
        <w:t xml:space="preserve"> </w:t>
      </w:r>
      <w:r w:rsidRPr="009D4E90">
        <w:rPr>
          <w:sz w:val="23"/>
        </w:rPr>
        <w:t>(Without</w:t>
      </w:r>
      <w:r w:rsidRPr="009D4E90">
        <w:rPr>
          <w:spacing w:val="-1"/>
          <w:sz w:val="23"/>
        </w:rPr>
        <w:t xml:space="preserve"> </w:t>
      </w:r>
      <w:r w:rsidRPr="009D4E90">
        <w:rPr>
          <w:sz w:val="23"/>
        </w:rPr>
        <w:t>Loop)</w:t>
      </w:r>
    </w:p>
    <w:p w14:paraId="6050B83B" w14:textId="77777777" w:rsidR="009D4E90" w:rsidRPr="009D4E90" w:rsidRDefault="009D4E90" w:rsidP="009D4E90">
      <w:pPr>
        <w:tabs>
          <w:tab w:val="left" w:pos="5017"/>
        </w:tabs>
        <w:spacing w:before="10"/>
        <w:ind w:left="745" w:right="-49"/>
        <w:rPr>
          <w:sz w:val="24"/>
          <w:szCs w:val="24"/>
        </w:rPr>
      </w:pPr>
      <w:r w:rsidRPr="009D4E90">
        <w:rPr>
          <w:sz w:val="24"/>
          <w:szCs w:val="24"/>
        </w:rPr>
        <w:t>Cost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price</w:t>
      </w:r>
      <w:r w:rsidRPr="009D4E90">
        <w:rPr>
          <w:sz w:val="24"/>
          <w:szCs w:val="24"/>
        </w:rPr>
        <w:tab/>
        <w:t>discount</w:t>
      </w:r>
    </w:p>
    <w:p w14:paraId="13B8896E" w14:textId="77777777" w:rsidR="009D4E90" w:rsidRPr="009D4E90" w:rsidRDefault="009D4E90" w:rsidP="009D4E90">
      <w:pPr>
        <w:tabs>
          <w:tab w:val="left" w:pos="5017"/>
        </w:tabs>
        <w:spacing w:before="9"/>
        <w:ind w:left="745" w:right="-49"/>
        <w:rPr>
          <w:sz w:val="24"/>
          <w:szCs w:val="24"/>
        </w:rPr>
      </w:pPr>
      <w:r w:rsidRPr="009D4E90">
        <w:rPr>
          <w:sz w:val="24"/>
          <w:szCs w:val="24"/>
        </w:rPr>
        <w:t>&gt;=800</w:t>
      </w:r>
      <w:r w:rsidRPr="009D4E90">
        <w:rPr>
          <w:sz w:val="24"/>
          <w:szCs w:val="24"/>
        </w:rPr>
        <w:tab/>
        <w:t>25%</w:t>
      </w:r>
    </w:p>
    <w:p w14:paraId="297CEAD9" w14:textId="77777777" w:rsidR="009D4E90" w:rsidRPr="009D4E90" w:rsidRDefault="009D4E90" w:rsidP="009D4E90">
      <w:pPr>
        <w:tabs>
          <w:tab w:val="left" w:pos="5017"/>
        </w:tabs>
        <w:spacing w:before="12"/>
        <w:ind w:left="745" w:right="-49"/>
        <w:rPr>
          <w:sz w:val="24"/>
          <w:szCs w:val="24"/>
        </w:rPr>
      </w:pPr>
      <w:r w:rsidRPr="009D4E90">
        <w:rPr>
          <w:sz w:val="24"/>
          <w:szCs w:val="24"/>
        </w:rPr>
        <w:t>500-800</w:t>
      </w:r>
      <w:r w:rsidRPr="009D4E90">
        <w:rPr>
          <w:sz w:val="24"/>
          <w:szCs w:val="24"/>
        </w:rPr>
        <w:tab/>
        <w:t>20%</w:t>
      </w:r>
    </w:p>
    <w:p w14:paraId="384A4EEA" w14:textId="77777777" w:rsidR="009D4E90" w:rsidRPr="009D4E90" w:rsidRDefault="009D4E90" w:rsidP="009D4E90">
      <w:pPr>
        <w:tabs>
          <w:tab w:val="left" w:pos="5017"/>
        </w:tabs>
        <w:spacing w:before="10"/>
        <w:ind w:left="745" w:right="-49"/>
        <w:rPr>
          <w:spacing w:val="-3"/>
          <w:sz w:val="24"/>
          <w:szCs w:val="24"/>
        </w:rPr>
      </w:pPr>
      <w:r w:rsidRPr="009D4E90">
        <w:rPr>
          <w:sz w:val="24"/>
          <w:szCs w:val="24"/>
        </w:rPr>
        <w:t>&lt;500</w:t>
      </w:r>
      <w:r w:rsidRPr="009D4E90">
        <w:rPr>
          <w:sz w:val="24"/>
          <w:szCs w:val="24"/>
        </w:rPr>
        <w:tab/>
      </w:r>
      <w:r w:rsidRPr="009D4E90">
        <w:rPr>
          <w:spacing w:val="-4"/>
          <w:sz w:val="24"/>
          <w:szCs w:val="24"/>
        </w:rPr>
        <w:t>no</w:t>
      </w:r>
      <w:r w:rsidRPr="009D4E90">
        <w:rPr>
          <w:spacing w:val="-10"/>
          <w:sz w:val="24"/>
          <w:szCs w:val="24"/>
        </w:rPr>
        <w:t xml:space="preserve"> </w:t>
      </w:r>
      <w:r w:rsidRPr="009D4E90">
        <w:rPr>
          <w:spacing w:val="-4"/>
          <w:sz w:val="24"/>
          <w:szCs w:val="24"/>
        </w:rPr>
        <w:t>discount</w:t>
      </w:r>
      <w:r w:rsidRPr="009D4E90">
        <w:rPr>
          <w:spacing w:val="-7"/>
          <w:sz w:val="24"/>
          <w:szCs w:val="24"/>
        </w:rPr>
        <w:t xml:space="preserve"> </w:t>
      </w:r>
      <w:r w:rsidRPr="009D4E90">
        <w:rPr>
          <w:spacing w:val="-3"/>
          <w:sz w:val="24"/>
          <w:szCs w:val="24"/>
        </w:rPr>
        <w:t>(0%)</w:t>
      </w:r>
    </w:p>
    <w:p w14:paraId="15C236CF" w14:textId="77777777" w:rsidR="009D4E90" w:rsidRPr="009D4E90" w:rsidRDefault="009D4E90" w:rsidP="009D4E90">
      <w:pPr>
        <w:tabs>
          <w:tab w:val="left" w:pos="5017"/>
        </w:tabs>
        <w:spacing w:before="10"/>
        <w:ind w:left="745"/>
        <w:rPr>
          <w:sz w:val="24"/>
          <w:szCs w:val="24"/>
        </w:rPr>
      </w:pPr>
    </w:p>
    <w:p w14:paraId="7A693335" w14:textId="77777777" w:rsidR="001A7247" w:rsidRDefault="001A7247" w:rsidP="009D4E90">
      <w:pPr>
        <w:outlineLvl w:val="3"/>
        <w:rPr>
          <w:b/>
          <w:bCs/>
          <w:sz w:val="24"/>
          <w:szCs w:val="24"/>
        </w:rPr>
      </w:pPr>
    </w:p>
    <w:p w14:paraId="7371D369" w14:textId="36D73DC3" w:rsidR="009D4E90" w:rsidRPr="009D4E90" w:rsidRDefault="009D4E90" w:rsidP="009D4E90">
      <w:pPr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t>Lab</w:t>
      </w:r>
      <w:r w:rsidRPr="009D4E90">
        <w:rPr>
          <w:b/>
          <w:bCs/>
          <w:spacing w:val="-4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6.</w:t>
      </w:r>
      <w:proofErr w:type="gramEnd"/>
      <w:r w:rsidRPr="009D4E90">
        <w:rPr>
          <w:b/>
          <w:bCs/>
          <w:spacing w:val="-7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Control</w:t>
      </w:r>
      <w:r w:rsidRPr="009D4E90">
        <w:rPr>
          <w:b/>
          <w:bCs/>
          <w:spacing w:val="-2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Structures:</w:t>
      </w:r>
      <w:r w:rsidRPr="009D4E90">
        <w:rPr>
          <w:b/>
          <w:bCs/>
          <w:spacing w:val="-6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Loops</w:t>
      </w:r>
    </w:p>
    <w:p w14:paraId="70C8546F" w14:textId="77777777" w:rsidR="009D4E90" w:rsidRPr="009D4E90" w:rsidRDefault="009D4E90" w:rsidP="009D4E90">
      <w:pPr>
        <w:spacing w:before="5"/>
        <w:rPr>
          <w:b/>
          <w:sz w:val="35"/>
          <w:szCs w:val="24"/>
        </w:rPr>
      </w:pPr>
    </w:p>
    <w:p w14:paraId="505C18BD" w14:textId="77777777" w:rsidR="009D4E90" w:rsidRPr="009D4E90" w:rsidRDefault="64293E6D" w:rsidP="10A82116">
      <w:pPr>
        <w:numPr>
          <w:ilvl w:val="1"/>
          <w:numId w:val="18"/>
        </w:numPr>
        <w:tabs>
          <w:tab w:val="left" w:pos="2116"/>
        </w:tabs>
        <w:ind w:left="363"/>
        <w:jc w:val="both"/>
        <w:rPr>
          <w:sz w:val="24"/>
          <w:szCs w:val="24"/>
        </w:rPr>
      </w:pPr>
      <w:r w:rsidRPr="10A82116">
        <w:rPr>
          <w:sz w:val="24"/>
          <w:szCs w:val="24"/>
        </w:rPr>
        <w:t>Write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a</w:t>
      </w:r>
      <w:r w:rsidRPr="10A82116">
        <w:rPr>
          <w:spacing w:val="-6"/>
          <w:sz w:val="24"/>
          <w:szCs w:val="24"/>
        </w:rPr>
        <w:t xml:space="preserve"> </w:t>
      </w:r>
      <w:r w:rsidRPr="10A82116">
        <w:rPr>
          <w:sz w:val="24"/>
          <w:szCs w:val="24"/>
        </w:rPr>
        <w:t>program</w:t>
      </w:r>
      <w:r w:rsidRPr="10A82116">
        <w:rPr>
          <w:spacing w:val="-6"/>
          <w:sz w:val="24"/>
          <w:szCs w:val="24"/>
        </w:rPr>
        <w:t xml:space="preserve"> </w:t>
      </w:r>
      <w:r w:rsidRPr="10A82116">
        <w:rPr>
          <w:sz w:val="24"/>
          <w:szCs w:val="24"/>
        </w:rPr>
        <w:t>to</w:t>
      </w:r>
      <w:r w:rsidRPr="10A82116">
        <w:rPr>
          <w:spacing w:val="1"/>
          <w:sz w:val="24"/>
          <w:szCs w:val="24"/>
        </w:rPr>
        <w:t xml:space="preserve"> </w:t>
      </w:r>
      <w:r w:rsidRPr="10A82116">
        <w:rPr>
          <w:sz w:val="24"/>
          <w:szCs w:val="24"/>
        </w:rPr>
        <w:t>take</w:t>
      </w:r>
      <w:r w:rsidRPr="10A82116">
        <w:rPr>
          <w:spacing w:val="1"/>
          <w:sz w:val="24"/>
          <w:szCs w:val="24"/>
        </w:rPr>
        <w:t xml:space="preserve"> </w:t>
      </w:r>
      <w:r w:rsidRPr="10A82116">
        <w:rPr>
          <w:sz w:val="24"/>
          <w:szCs w:val="24"/>
        </w:rPr>
        <w:t>N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as</w:t>
      </w:r>
      <w:r w:rsidRPr="10A82116">
        <w:rPr>
          <w:spacing w:val="-4"/>
          <w:sz w:val="24"/>
          <w:szCs w:val="24"/>
        </w:rPr>
        <w:t xml:space="preserve"> </w:t>
      </w:r>
      <w:r w:rsidRPr="10A82116">
        <w:rPr>
          <w:sz w:val="24"/>
          <w:szCs w:val="24"/>
        </w:rPr>
        <w:t>input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and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print the</w:t>
      </w:r>
      <w:r w:rsidRPr="10A82116">
        <w:rPr>
          <w:spacing w:val="-9"/>
          <w:sz w:val="24"/>
          <w:szCs w:val="24"/>
        </w:rPr>
        <w:t xml:space="preserve"> </w:t>
      </w:r>
      <w:r w:rsidRPr="10A82116">
        <w:rPr>
          <w:sz w:val="24"/>
          <w:szCs w:val="24"/>
        </w:rPr>
        <w:t>odd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numbers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in</w:t>
      </w:r>
      <w:r w:rsidRPr="10A82116">
        <w:rPr>
          <w:spacing w:val="1"/>
          <w:sz w:val="24"/>
          <w:szCs w:val="24"/>
        </w:rPr>
        <w:t xml:space="preserve"> </w:t>
      </w:r>
      <w:r w:rsidRPr="10A82116">
        <w:rPr>
          <w:sz w:val="24"/>
          <w:szCs w:val="24"/>
        </w:rPr>
        <w:t>descending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order.</w:t>
      </w:r>
    </w:p>
    <w:p w14:paraId="782DF295" w14:textId="77777777" w:rsidR="009D4E90" w:rsidRPr="009D4E90" w:rsidRDefault="009D4E90" w:rsidP="2A13838F">
      <w:pPr>
        <w:numPr>
          <w:ilvl w:val="1"/>
          <w:numId w:val="18"/>
        </w:numPr>
        <w:tabs>
          <w:tab w:val="left" w:pos="2116"/>
        </w:tabs>
        <w:spacing w:before="22"/>
        <w:ind w:left="363"/>
        <w:jc w:val="both"/>
        <w:rPr>
          <w:sz w:val="24"/>
          <w:szCs w:val="24"/>
        </w:rPr>
      </w:pPr>
      <w:r w:rsidRPr="2A13838F">
        <w:rPr>
          <w:sz w:val="24"/>
          <w:szCs w:val="24"/>
        </w:rPr>
        <w:t>Write</w:t>
      </w:r>
      <w:r w:rsidRPr="2A13838F">
        <w:rPr>
          <w:spacing w:val="-1"/>
          <w:sz w:val="24"/>
          <w:szCs w:val="24"/>
        </w:rPr>
        <w:t xml:space="preserve"> </w:t>
      </w:r>
      <w:r w:rsidRPr="2A13838F">
        <w:rPr>
          <w:sz w:val="24"/>
          <w:szCs w:val="24"/>
        </w:rPr>
        <w:t>a</w:t>
      </w:r>
      <w:r w:rsidRPr="2A13838F">
        <w:rPr>
          <w:spacing w:val="-6"/>
          <w:sz w:val="24"/>
          <w:szCs w:val="24"/>
        </w:rPr>
        <w:t xml:space="preserve"> </w:t>
      </w:r>
      <w:r w:rsidRPr="2A13838F">
        <w:rPr>
          <w:sz w:val="24"/>
          <w:szCs w:val="24"/>
        </w:rPr>
        <w:t>program</w:t>
      </w:r>
      <w:r w:rsidRPr="2A13838F">
        <w:rPr>
          <w:spacing w:val="-6"/>
          <w:sz w:val="24"/>
          <w:szCs w:val="24"/>
        </w:rPr>
        <w:t xml:space="preserve"> </w:t>
      </w:r>
      <w:r w:rsidRPr="2A13838F">
        <w:rPr>
          <w:sz w:val="24"/>
          <w:szCs w:val="24"/>
        </w:rPr>
        <w:t>to</w:t>
      </w:r>
      <w:r w:rsidRPr="2A13838F">
        <w:rPr>
          <w:spacing w:val="-2"/>
          <w:sz w:val="24"/>
          <w:szCs w:val="24"/>
        </w:rPr>
        <w:t xml:space="preserve"> </w:t>
      </w:r>
      <w:r w:rsidRPr="2A13838F">
        <w:rPr>
          <w:sz w:val="24"/>
          <w:szCs w:val="24"/>
        </w:rPr>
        <w:t>print</w:t>
      </w:r>
      <w:r w:rsidRPr="2A13838F">
        <w:rPr>
          <w:spacing w:val="1"/>
          <w:sz w:val="24"/>
          <w:szCs w:val="24"/>
        </w:rPr>
        <w:t xml:space="preserve"> </w:t>
      </w:r>
      <w:r w:rsidRPr="2A13838F">
        <w:rPr>
          <w:sz w:val="24"/>
          <w:szCs w:val="24"/>
        </w:rPr>
        <w:t>the</w:t>
      </w:r>
      <w:r w:rsidRPr="2A13838F">
        <w:rPr>
          <w:spacing w:val="-6"/>
          <w:sz w:val="24"/>
          <w:szCs w:val="24"/>
        </w:rPr>
        <w:t xml:space="preserve"> </w:t>
      </w:r>
      <w:r w:rsidRPr="2A13838F">
        <w:rPr>
          <w:sz w:val="24"/>
          <w:szCs w:val="24"/>
        </w:rPr>
        <w:t>Fibonacci</w:t>
      </w:r>
      <w:r w:rsidRPr="2A13838F">
        <w:rPr>
          <w:spacing w:val="-4"/>
          <w:sz w:val="24"/>
          <w:szCs w:val="24"/>
        </w:rPr>
        <w:t xml:space="preserve"> </w:t>
      </w:r>
      <w:r w:rsidRPr="2A13838F">
        <w:rPr>
          <w:sz w:val="24"/>
          <w:szCs w:val="24"/>
        </w:rPr>
        <w:t>number.</w:t>
      </w:r>
    </w:p>
    <w:p w14:paraId="15C03BDD" w14:textId="58B432B0" w:rsidR="009D4E90" w:rsidRPr="009D4E90" w:rsidRDefault="3C47208A" w:rsidP="77FB5A6F">
      <w:pPr>
        <w:spacing w:before="106"/>
        <w:ind w:left="362"/>
        <w:jc w:val="both"/>
        <w:rPr>
          <w:i/>
          <w:iCs/>
          <w:sz w:val="24"/>
          <w:szCs w:val="24"/>
        </w:rPr>
      </w:pPr>
      <w:proofErr w:type="spellStart"/>
      <w:proofErr w:type="gramStart"/>
      <w:r w:rsidRPr="77FB5A6F">
        <w:rPr>
          <w:i/>
          <w:iCs/>
          <w:sz w:val="24"/>
          <w:szCs w:val="24"/>
        </w:rPr>
        <w:t>skibidi</w:t>
      </w:r>
      <w:proofErr w:type="spellEnd"/>
      <w:proofErr w:type="gramEnd"/>
      <w:r w:rsidR="009D4E90" w:rsidRPr="77FB5A6F">
        <w:rPr>
          <w:i/>
          <w:iCs/>
          <w:sz w:val="24"/>
          <w:szCs w:val="24"/>
        </w:rPr>
        <w:t>:</w:t>
      </w:r>
      <w:r w:rsidR="009D4E90" w:rsidRPr="77FB5A6F">
        <w:rPr>
          <w:i/>
          <w:iCs/>
          <w:spacing w:val="-2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(Fibonacci</w:t>
      </w:r>
      <w:r w:rsidR="009D4E90" w:rsidRPr="77FB5A6F">
        <w:rPr>
          <w:i/>
          <w:iCs/>
          <w:spacing w:val="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series</w:t>
      </w:r>
      <w:r w:rsidR="009D4E90" w:rsidRPr="77FB5A6F">
        <w:rPr>
          <w:i/>
          <w:iCs/>
          <w:spacing w:val="-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is</w:t>
      </w:r>
      <w:r w:rsidR="009D4E90" w:rsidRPr="77FB5A6F">
        <w:rPr>
          <w:i/>
          <w:iCs/>
          <w:spacing w:val="-2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0,</w:t>
      </w:r>
      <w:r w:rsidR="009D4E90" w:rsidRPr="77FB5A6F">
        <w:rPr>
          <w:i/>
          <w:iCs/>
          <w:spacing w:val="-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1,</w:t>
      </w:r>
      <w:r w:rsidR="009D4E90" w:rsidRPr="77FB5A6F">
        <w:rPr>
          <w:i/>
          <w:iCs/>
          <w:spacing w:val="-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1,</w:t>
      </w:r>
      <w:r w:rsidR="009D4E90" w:rsidRPr="77FB5A6F">
        <w:rPr>
          <w:i/>
          <w:iCs/>
          <w:spacing w:val="-2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2,</w:t>
      </w:r>
      <w:r w:rsidR="009D4E90" w:rsidRPr="77FB5A6F">
        <w:rPr>
          <w:i/>
          <w:iCs/>
          <w:spacing w:val="-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3,</w:t>
      </w:r>
      <w:r w:rsidR="009D4E90" w:rsidRPr="77FB5A6F">
        <w:rPr>
          <w:i/>
          <w:iCs/>
          <w:spacing w:val="-1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5,</w:t>
      </w:r>
      <w:r w:rsidR="009D4E90" w:rsidRPr="77FB5A6F">
        <w:rPr>
          <w:i/>
          <w:iCs/>
          <w:spacing w:val="-2"/>
          <w:sz w:val="24"/>
          <w:szCs w:val="24"/>
        </w:rPr>
        <w:t xml:space="preserve"> </w:t>
      </w:r>
      <w:r w:rsidR="009D4E90" w:rsidRPr="77FB5A6F">
        <w:rPr>
          <w:i/>
          <w:iCs/>
          <w:sz w:val="24"/>
          <w:szCs w:val="24"/>
        </w:rPr>
        <w:t>8,)</w:t>
      </w:r>
    </w:p>
    <w:p w14:paraId="0AC538F9" w14:textId="77777777" w:rsidR="009D4E90" w:rsidRPr="009D4E90" w:rsidRDefault="0191B7D3" w:rsidP="3D544D11">
      <w:pPr>
        <w:numPr>
          <w:ilvl w:val="1"/>
          <w:numId w:val="18"/>
        </w:numPr>
        <w:tabs>
          <w:tab w:val="left" w:pos="2116"/>
        </w:tabs>
        <w:spacing w:before="117"/>
        <w:ind w:left="363"/>
        <w:jc w:val="both"/>
        <w:rPr>
          <w:sz w:val="24"/>
          <w:szCs w:val="24"/>
        </w:rPr>
      </w:pPr>
      <w:r w:rsidRPr="3D544D11">
        <w:rPr>
          <w:sz w:val="24"/>
          <w:szCs w:val="24"/>
        </w:rPr>
        <w:t>Write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a</w:t>
      </w:r>
      <w:r w:rsidRPr="3D544D11">
        <w:rPr>
          <w:spacing w:val="-6"/>
          <w:sz w:val="24"/>
          <w:szCs w:val="24"/>
        </w:rPr>
        <w:t xml:space="preserve"> </w:t>
      </w:r>
      <w:r w:rsidRPr="3D544D11">
        <w:rPr>
          <w:sz w:val="24"/>
          <w:szCs w:val="24"/>
        </w:rPr>
        <w:t>program</w:t>
      </w:r>
      <w:r w:rsidRPr="3D544D11">
        <w:rPr>
          <w:spacing w:val="-6"/>
          <w:sz w:val="24"/>
          <w:szCs w:val="24"/>
        </w:rPr>
        <w:t xml:space="preserve"> </w:t>
      </w:r>
      <w:r w:rsidRPr="3D544D11">
        <w:rPr>
          <w:sz w:val="24"/>
          <w:szCs w:val="24"/>
        </w:rPr>
        <w:t>to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find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whether</w:t>
      </w:r>
      <w:r w:rsidRPr="3D544D11">
        <w:rPr>
          <w:spacing w:val="-6"/>
          <w:sz w:val="24"/>
          <w:szCs w:val="24"/>
        </w:rPr>
        <w:t xml:space="preserve"> </w:t>
      </w:r>
      <w:r w:rsidRPr="3D544D11">
        <w:rPr>
          <w:sz w:val="24"/>
          <w:szCs w:val="24"/>
        </w:rPr>
        <w:t>the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given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number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is</w:t>
      </w:r>
      <w:r w:rsidRPr="3D544D11">
        <w:rPr>
          <w:spacing w:val="-1"/>
          <w:sz w:val="24"/>
          <w:szCs w:val="24"/>
        </w:rPr>
        <w:t xml:space="preserve"> </w:t>
      </w:r>
      <w:proofErr w:type="gramStart"/>
      <w:r w:rsidRPr="3D544D11">
        <w:rPr>
          <w:sz w:val="24"/>
          <w:szCs w:val="24"/>
        </w:rPr>
        <w:t>prime</w:t>
      </w:r>
      <w:proofErr w:type="gramEnd"/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or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not.</w:t>
      </w:r>
    </w:p>
    <w:p w14:paraId="4B2757F6" w14:textId="3B67560B" w:rsidR="009D4E90" w:rsidRPr="009D4E90" w:rsidRDefault="009D4E90" w:rsidP="77FB5A6F">
      <w:pPr>
        <w:numPr>
          <w:ilvl w:val="1"/>
          <w:numId w:val="18"/>
        </w:numPr>
        <w:tabs>
          <w:tab w:val="left" w:pos="2116"/>
        </w:tabs>
        <w:spacing w:before="20" w:line="290" w:lineRule="auto"/>
        <w:ind w:left="362" w:right="3989"/>
        <w:jc w:val="both"/>
        <w:rPr>
          <w:i/>
          <w:iCs/>
          <w:sz w:val="24"/>
          <w:szCs w:val="24"/>
        </w:rPr>
      </w:pPr>
      <w:r w:rsidRPr="77FB5A6F">
        <w:rPr>
          <w:sz w:val="24"/>
          <w:szCs w:val="24"/>
        </w:rPr>
        <w:t>Write</w:t>
      </w:r>
      <w:r w:rsidRPr="77FB5A6F">
        <w:rPr>
          <w:spacing w:val="-2"/>
          <w:sz w:val="24"/>
          <w:szCs w:val="24"/>
        </w:rPr>
        <w:t xml:space="preserve"> </w:t>
      </w:r>
      <w:r w:rsidRPr="77FB5A6F">
        <w:rPr>
          <w:sz w:val="24"/>
          <w:szCs w:val="24"/>
        </w:rPr>
        <w:t>a</w:t>
      </w:r>
      <w:r w:rsidRPr="77FB5A6F">
        <w:rPr>
          <w:spacing w:val="-6"/>
          <w:sz w:val="24"/>
          <w:szCs w:val="24"/>
        </w:rPr>
        <w:t xml:space="preserve"> </w:t>
      </w:r>
      <w:r w:rsidRPr="77FB5A6F">
        <w:rPr>
          <w:sz w:val="24"/>
          <w:szCs w:val="24"/>
        </w:rPr>
        <w:t>program</w:t>
      </w:r>
      <w:r w:rsidRPr="77FB5A6F">
        <w:rPr>
          <w:spacing w:val="-6"/>
          <w:sz w:val="24"/>
          <w:szCs w:val="24"/>
        </w:rPr>
        <w:t xml:space="preserve"> </w:t>
      </w:r>
      <w:r w:rsidRPr="77FB5A6F">
        <w:rPr>
          <w:sz w:val="24"/>
          <w:szCs w:val="24"/>
        </w:rPr>
        <w:t>to</w:t>
      </w:r>
      <w:r w:rsidRPr="77FB5A6F">
        <w:rPr>
          <w:spacing w:val="-3"/>
          <w:sz w:val="24"/>
          <w:szCs w:val="24"/>
        </w:rPr>
        <w:t xml:space="preserve"> </w:t>
      </w:r>
      <w:r w:rsidRPr="77FB5A6F">
        <w:rPr>
          <w:sz w:val="24"/>
          <w:szCs w:val="24"/>
        </w:rPr>
        <w:t>convert</w:t>
      </w:r>
      <w:r w:rsidRPr="77FB5A6F">
        <w:rPr>
          <w:spacing w:val="-5"/>
          <w:sz w:val="24"/>
          <w:szCs w:val="24"/>
        </w:rPr>
        <w:t xml:space="preserve"> </w:t>
      </w:r>
      <w:r w:rsidRPr="77FB5A6F">
        <w:rPr>
          <w:sz w:val="24"/>
          <w:szCs w:val="24"/>
        </w:rPr>
        <w:t>the</w:t>
      </w:r>
      <w:r w:rsidRPr="77FB5A6F">
        <w:rPr>
          <w:spacing w:val="-9"/>
          <w:sz w:val="24"/>
          <w:szCs w:val="24"/>
        </w:rPr>
        <w:t xml:space="preserve"> </w:t>
      </w:r>
      <w:r w:rsidRPr="77FB5A6F">
        <w:rPr>
          <w:sz w:val="24"/>
          <w:szCs w:val="24"/>
        </w:rPr>
        <w:t>decimal</w:t>
      </w:r>
      <w:r w:rsidRPr="77FB5A6F">
        <w:rPr>
          <w:spacing w:val="-3"/>
          <w:sz w:val="24"/>
          <w:szCs w:val="24"/>
        </w:rPr>
        <w:t xml:space="preserve"> </w:t>
      </w:r>
      <w:r w:rsidRPr="77FB5A6F">
        <w:rPr>
          <w:sz w:val="24"/>
          <w:szCs w:val="24"/>
        </w:rPr>
        <w:t>number</w:t>
      </w:r>
      <w:r w:rsidRPr="77FB5A6F">
        <w:rPr>
          <w:spacing w:val="-6"/>
          <w:sz w:val="24"/>
          <w:szCs w:val="24"/>
        </w:rPr>
        <w:t xml:space="preserve"> </w:t>
      </w:r>
      <w:r w:rsidRPr="77FB5A6F">
        <w:rPr>
          <w:sz w:val="24"/>
          <w:szCs w:val="24"/>
        </w:rPr>
        <w:t>into</w:t>
      </w:r>
      <w:r w:rsidRPr="77FB5A6F">
        <w:rPr>
          <w:spacing w:val="-3"/>
          <w:sz w:val="24"/>
          <w:szCs w:val="24"/>
        </w:rPr>
        <w:t xml:space="preserve"> </w:t>
      </w:r>
      <w:r w:rsidRPr="77FB5A6F">
        <w:rPr>
          <w:sz w:val="24"/>
          <w:szCs w:val="24"/>
        </w:rPr>
        <w:t>binary</w:t>
      </w:r>
      <w:r w:rsidRPr="77FB5A6F">
        <w:rPr>
          <w:spacing w:val="-5"/>
          <w:sz w:val="24"/>
          <w:szCs w:val="24"/>
        </w:rPr>
        <w:t xml:space="preserve"> </w:t>
      </w:r>
      <w:r w:rsidRPr="77FB5A6F">
        <w:rPr>
          <w:sz w:val="24"/>
          <w:szCs w:val="24"/>
        </w:rPr>
        <w:t>to</w:t>
      </w:r>
      <w:r w:rsidRPr="77FB5A6F">
        <w:rPr>
          <w:spacing w:val="-57"/>
          <w:sz w:val="24"/>
          <w:szCs w:val="24"/>
        </w:rPr>
        <w:t xml:space="preserve"> </w:t>
      </w:r>
      <w:r w:rsidRPr="77FB5A6F">
        <w:rPr>
          <w:sz w:val="24"/>
          <w:szCs w:val="24"/>
        </w:rPr>
        <w:t>decimal.</w:t>
      </w:r>
      <w:r w:rsidRPr="77FB5A6F">
        <w:rPr>
          <w:spacing w:val="-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Ex:</w:t>
      </w:r>
      <w:r w:rsidRPr="77FB5A6F">
        <w:rPr>
          <w:i/>
          <w:iCs/>
          <w:spacing w:val="-3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1101 =</w:t>
      </w:r>
      <w:r w:rsidRPr="77FB5A6F">
        <w:rPr>
          <w:i/>
          <w:iCs/>
          <w:spacing w:val="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1*2</w:t>
      </w:r>
      <w:r w:rsidRPr="77FB5A6F">
        <w:rPr>
          <w:i/>
          <w:iCs/>
          <w:spacing w:val="34"/>
          <w:sz w:val="24"/>
          <w:szCs w:val="24"/>
        </w:rPr>
        <w:t xml:space="preserve"> </w:t>
      </w:r>
      <w:r w:rsidRPr="77FB5A6F">
        <w:rPr>
          <w:i/>
          <w:iCs/>
          <w:position w:val="11"/>
          <w:sz w:val="21"/>
          <w:szCs w:val="21"/>
        </w:rPr>
        <w:t xml:space="preserve">3 </w:t>
      </w:r>
      <w:r w:rsidRPr="77FB5A6F">
        <w:rPr>
          <w:i/>
          <w:iCs/>
          <w:sz w:val="24"/>
          <w:szCs w:val="24"/>
        </w:rPr>
        <w:t>+</w:t>
      </w:r>
      <w:r w:rsidRPr="77FB5A6F">
        <w:rPr>
          <w:i/>
          <w:iCs/>
          <w:spacing w:val="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1 * 2</w:t>
      </w:r>
      <w:r w:rsidRPr="77FB5A6F">
        <w:rPr>
          <w:i/>
          <w:iCs/>
          <w:spacing w:val="26"/>
          <w:sz w:val="24"/>
          <w:szCs w:val="24"/>
        </w:rPr>
        <w:t xml:space="preserve"> </w:t>
      </w:r>
      <w:r w:rsidRPr="77FB5A6F">
        <w:rPr>
          <w:i/>
          <w:iCs/>
          <w:position w:val="11"/>
          <w:sz w:val="21"/>
          <w:szCs w:val="21"/>
        </w:rPr>
        <w:t>2</w:t>
      </w:r>
      <w:r w:rsidRPr="77FB5A6F">
        <w:rPr>
          <w:i/>
          <w:iCs/>
          <w:spacing w:val="-3"/>
          <w:position w:val="11"/>
          <w:sz w:val="21"/>
          <w:szCs w:val="21"/>
        </w:rPr>
        <w:t xml:space="preserve"> </w:t>
      </w:r>
      <w:r w:rsidRPr="77FB5A6F">
        <w:rPr>
          <w:i/>
          <w:iCs/>
          <w:sz w:val="24"/>
          <w:szCs w:val="24"/>
        </w:rPr>
        <w:t>+</w:t>
      </w:r>
      <w:r w:rsidRPr="77FB5A6F">
        <w:rPr>
          <w:i/>
          <w:iCs/>
          <w:spacing w:val="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0 *</w:t>
      </w:r>
      <w:r w:rsidRPr="77FB5A6F">
        <w:rPr>
          <w:i/>
          <w:iCs/>
          <w:spacing w:val="-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2</w:t>
      </w:r>
      <w:r w:rsidRPr="77FB5A6F">
        <w:rPr>
          <w:i/>
          <w:iCs/>
          <w:spacing w:val="26"/>
          <w:sz w:val="24"/>
          <w:szCs w:val="24"/>
        </w:rPr>
        <w:t xml:space="preserve"> </w:t>
      </w:r>
      <w:r w:rsidRPr="77FB5A6F">
        <w:rPr>
          <w:i/>
          <w:iCs/>
          <w:position w:val="11"/>
          <w:sz w:val="21"/>
          <w:szCs w:val="21"/>
        </w:rPr>
        <w:t>1</w:t>
      </w:r>
      <w:r w:rsidRPr="77FB5A6F">
        <w:rPr>
          <w:i/>
          <w:iCs/>
          <w:sz w:val="24"/>
          <w:szCs w:val="24"/>
        </w:rPr>
        <w:t>+</w:t>
      </w:r>
      <w:r w:rsidRPr="77FB5A6F">
        <w:rPr>
          <w:i/>
          <w:iCs/>
          <w:spacing w:val="1"/>
          <w:sz w:val="24"/>
          <w:szCs w:val="24"/>
        </w:rPr>
        <w:t xml:space="preserve"> </w:t>
      </w:r>
      <w:r w:rsidRPr="77FB5A6F">
        <w:rPr>
          <w:i/>
          <w:iCs/>
          <w:sz w:val="24"/>
          <w:szCs w:val="24"/>
        </w:rPr>
        <w:t>1* 2</w:t>
      </w:r>
      <w:r w:rsidRPr="77FB5A6F">
        <w:rPr>
          <w:i/>
          <w:iCs/>
          <w:spacing w:val="26"/>
          <w:sz w:val="24"/>
          <w:szCs w:val="24"/>
        </w:rPr>
        <w:t xml:space="preserve"> </w:t>
      </w:r>
      <w:r w:rsidRPr="77FB5A6F">
        <w:rPr>
          <w:i/>
          <w:iCs/>
          <w:position w:val="11"/>
          <w:sz w:val="21"/>
          <w:szCs w:val="21"/>
        </w:rPr>
        <w:t xml:space="preserve">0 </w:t>
      </w:r>
      <w:r w:rsidRPr="77FB5A6F">
        <w:rPr>
          <w:i/>
          <w:iCs/>
          <w:sz w:val="24"/>
          <w:szCs w:val="24"/>
        </w:rPr>
        <w:t>=13</w:t>
      </w:r>
      <w:r w:rsidR="120CE663" w:rsidRPr="77FB5A6F">
        <w:rPr>
          <w:i/>
          <w:iCs/>
          <w:sz w:val="24"/>
          <w:szCs w:val="24"/>
        </w:rPr>
        <w:t xml:space="preserve"> </w:t>
      </w:r>
    </w:p>
    <w:p w14:paraId="3F66585A" w14:textId="77777777" w:rsidR="009D4E90" w:rsidRPr="009D4E90" w:rsidRDefault="009D4E90" w:rsidP="009D4E90">
      <w:pPr>
        <w:numPr>
          <w:ilvl w:val="1"/>
          <w:numId w:val="18"/>
        </w:numPr>
        <w:tabs>
          <w:tab w:val="left" w:pos="2116"/>
        </w:tabs>
        <w:spacing w:before="13" w:line="242" w:lineRule="exact"/>
        <w:ind w:left="363"/>
        <w:jc w:val="both"/>
        <w:rPr>
          <w:sz w:val="24"/>
        </w:rPr>
      </w:pPr>
      <w:del w:id="5" w:author="Rishita Guliani [CSE (ARTIFICIAL INTELLIGENCE AND MACHINE LEARNING) - 2024]" w:date="2024-12-08T11:29:00Z">
        <w:r w:rsidRPr="3D544D11" w:rsidDel="0191B7D3">
          <w:rPr>
            <w:sz w:val="24"/>
            <w:szCs w:val="24"/>
          </w:rPr>
          <w:delText>Write a program to reverse a given number</w:delText>
        </w:r>
      </w:del>
      <w:ins w:id="6" w:author="Rishita Guliani [CSE (ARTIFICIAL INTELLIGENCE AND MACHINE LEARNING) - 2024]" w:date="2024-12-08T11:29:00Z">
        <w:r w:rsidR="43F93108" w:rsidRPr="3D544D11">
          <w:rPr>
            <w:sz w:val="24"/>
            <w:szCs w:val="24"/>
          </w:rPr>
          <w:t xml:space="preserve"> Write a program to convert the decimal number into</w:t>
        </w:r>
      </w:ins>
    </w:p>
    <w:p w14:paraId="6E8CC712" w14:textId="469D5FB1" w:rsidR="43F93108" w:rsidRDefault="43F93108" w:rsidP="3D544D11">
      <w:pPr>
        <w:numPr>
          <w:ilvl w:val="1"/>
          <w:numId w:val="18"/>
        </w:numPr>
        <w:tabs>
          <w:tab w:val="left" w:pos="2116"/>
        </w:tabs>
        <w:spacing w:before="13" w:line="242" w:lineRule="exact"/>
        <w:ind w:left="363"/>
        <w:jc w:val="both"/>
        <w:rPr>
          <w:i/>
          <w:iCs/>
          <w:sz w:val="24"/>
          <w:szCs w:val="24"/>
        </w:rPr>
      </w:pPr>
    </w:p>
    <w:p w14:paraId="54584252" w14:textId="77777777" w:rsidR="009D4E90" w:rsidRPr="009D4E90" w:rsidRDefault="009D4E90" w:rsidP="009D4E90">
      <w:pPr>
        <w:spacing w:line="302" w:lineRule="exact"/>
        <w:ind w:left="362"/>
        <w:jc w:val="both"/>
        <w:rPr>
          <w:sz w:val="24"/>
          <w:szCs w:val="24"/>
        </w:rPr>
      </w:pPr>
      <w:r w:rsidRPr="009D4E90">
        <w:rPr>
          <w:sz w:val="24"/>
          <w:szCs w:val="24"/>
        </w:rPr>
        <w:t>Ex: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1234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reverse=4*10</w:t>
      </w:r>
      <w:r w:rsidRPr="009D4E90">
        <w:rPr>
          <w:spacing w:val="19"/>
          <w:sz w:val="24"/>
          <w:szCs w:val="24"/>
        </w:rPr>
        <w:t xml:space="preserve"> </w:t>
      </w:r>
      <w:r w:rsidRPr="009D4E90">
        <w:rPr>
          <w:position w:val="11"/>
          <w:sz w:val="21"/>
          <w:szCs w:val="24"/>
        </w:rPr>
        <w:t>3</w:t>
      </w:r>
      <w:r w:rsidRPr="009D4E90">
        <w:rPr>
          <w:spacing w:val="6"/>
          <w:position w:val="11"/>
          <w:sz w:val="21"/>
          <w:szCs w:val="24"/>
        </w:rPr>
        <w:t xml:space="preserve"> </w:t>
      </w:r>
      <w:r w:rsidRPr="009D4E90">
        <w:rPr>
          <w:sz w:val="24"/>
          <w:szCs w:val="24"/>
        </w:rPr>
        <w:t>+3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* 10</w:t>
      </w:r>
      <w:r w:rsidRPr="009D4E90">
        <w:rPr>
          <w:spacing w:val="17"/>
          <w:sz w:val="24"/>
          <w:szCs w:val="24"/>
        </w:rPr>
        <w:t xml:space="preserve"> </w:t>
      </w:r>
      <w:r w:rsidRPr="009D4E90">
        <w:rPr>
          <w:position w:val="11"/>
          <w:sz w:val="21"/>
          <w:szCs w:val="24"/>
        </w:rPr>
        <w:t>2</w:t>
      </w:r>
      <w:r w:rsidRPr="009D4E90">
        <w:rPr>
          <w:spacing w:val="6"/>
          <w:position w:val="11"/>
          <w:sz w:val="21"/>
          <w:szCs w:val="24"/>
        </w:rPr>
        <w:t xml:space="preserve"> </w:t>
      </w:r>
      <w:r w:rsidRPr="009D4E90">
        <w:rPr>
          <w:sz w:val="24"/>
          <w:szCs w:val="24"/>
        </w:rPr>
        <w:t>+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2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* 10</w:t>
      </w:r>
      <w:r w:rsidRPr="009D4E90">
        <w:rPr>
          <w:spacing w:val="17"/>
          <w:sz w:val="24"/>
          <w:szCs w:val="24"/>
        </w:rPr>
        <w:t xml:space="preserve"> </w:t>
      </w:r>
      <w:r w:rsidRPr="009D4E90">
        <w:rPr>
          <w:position w:val="11"/>
          <w:sz w:val="21"/>
          <w:szCs w:val="24"/>
        </w:rPr>
        <w:t>1</w:t>
      </w:r>
      <w:r w:rsidRPr="009D4E90">
        <w:rPr>
          <w:spacing w:val="4"/>
          <w:position w:val="11"/>
          <w:sz w:val="21"/>
          <w:szCs w:val="24"/>
        </w:rPr>
        <w:t xml:space="preserve"> </w:t>
      </w:r>
      <w:r w:rsidRPr="009D4E90">
        <w:rPr>
          <w:sz w:val="24"/>
          <w:szCs w:val="24"/>
        </w:rPr>
        <w:t>+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1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* 10</w:t>
      </w:r>
      <w:r w:rsidRPr="009D4E90">
        <w:rPr>
          <w:spacing w:val="17"/>
          <w:sz w:val="24"/>
          <w:szCs w:val="24"/>
        </w:rPr>
        <w:t xml:space="preserve"> </w:t>
      </w:r>
      <w:r w:rsidRPr="009D4E90">
        <w:rPr>
          <w:position w:val="11"/>
          <w:sz w:val="21"/>
          <w:szCs w:val="24"/>
        </w:rPr>
        <w:t>0</w:t>
      </w:r>
      <w:r w:rsidRPr="009D4E90">
        <w:rPr>
          <w:spacing w:val="6"/>
          <w:position w:val="11"/>
          <w:sz w:val="21"/>
          <w:szCs w:val="24"/>
        </w:rPr>
        <w:t xml:space="preserve"> </w:t>
      </w:r>
      <w:r w:rsidRPr="009D4E90">
        <w:rPr>
          <w:sz w:val="24"/>
          <w:szCs w:val="24"/>
        </w:rPr>
        <w:t>=4321</w:t>
      </w:r>
    </w:p>
    <w:p w14:paraId="58F52485" w14:textId="77777777" w:rsidR="009D4E90" w:rsidRPr="009D4E90" w:rsidRDefault="009D4E90" w:rsidP="009D4E90">
      <w:pPr>
        <w:numPr>
          <w:ilvl w:val="1"/>
          <w:numId w:val="18"/>
        </w:numPr>
        <w:tabs>
          <w:tab w:val="left" w:pos="2116"/>
        </w:tabs>
        <w:spacing w:line="336" w:lineRule="exact"/>
        <w:ind w:left="363"/>
        <w:jc w:val="both"/>
        <w:rPr>
          <w:sz w:val="21"/>
        </w:rPr>
      </w:pPr>
      <w:r w:rsidRPr="009D4E90">
        <w:rPr>
          <w:sz w:val="24"/>
        </w:rPr>
        <w:t>Write a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to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find the</w:t>
      </w:r>
      <w:r w:rsidRPr="009D4E90">
        <w:rPr>
          <w:spacing w:val="-4"/>
          <w:sz w:val="24"/>
        </w:rPr>
        <w:t xml:space="preserve"> </w:t>
      </w:r>
      <w:r w:rsidRPr="009D4E90">
        <w:rPr>
          <w:sz w:val="24"/>
        </w:rPr>
        <w:t>sum of n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terms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of the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sin series sin(x)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=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x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-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x</w:t>
      </w:r>
      <w:r w:rsidRPr="009D4E90">
        <w:rPr>
          <w:position w:val="11"/>
          <w:sz w:val="21"/>
        </w:rPr>
        <w:t>3</w:t>
      </w:r>
      <w:r w:rsidRPr="009D4E90">
        <w:rPr>
          <w:spacing w:val="9"/>
          <w:position w:val="11"/>
          <w:sz w:val="21"/>
        </w:rPr>
        <w:t xml:space="preserve"> </w:t>
      </w:r>
      <w:r w:rsidRPr="009D4E90">
        <w:rPr>
          <w:sz w:val="24"/>
        </w:rPr>
        <w:t>+ x</w:t>
      </w:r>
      <w:r w:rsidRPr="009D4E90">
        <w:rPr>
          <w:position w:val="11"/>
          <w:sz w:val="21"/>
        </w:rPr>
        <w:t>5</w:t>
      </w:r>
      <w:r w:rsidRPr="009D4E90">
        <w:rPr>
          <w:spacing w:val="6"/>
          <w:position w:val="11"/>
          <w:sz w:val="21"/>
        </w:rPr>
        <w:t xml:space="preserve"> </w:t>
      </w:r>
      <w:r w:rsidRPr="009D4E90">
        <w:rPr>
          <w:sz w:val="24"/>
        </w:rPr>
        <w:t>– x</w:t>
      </w:r>
      <w:r w:rsidRPr="009D4E90">
        <w:rPr>
          <w:position w:val="11"/>
          <w:sz w:val="21"/>
        </w:rPr>
        <w:t>7</w:t>
      </w:r>
    </w:p>
    <w:p w14:paraId="4F86EF43" w14:textId="77777777" w:rsidR="009D4E90" w:rsidRPr="009D4E90" w:rsidRDefault="009D4E90" w:rsidP="009D4E90">
      <w:pPr>
        <w:numPr>
          <w:ilvl w:val="1"/>
          <w:numId w:val="18"/>
        </w:numPr>
        <w:tabs>
          <w:tab w:val="left" w:pos="2116"/>
        </w:tabs>
        <w:spacing w:before="2"/>
        <w:ind w:left="363"/>
        <w:jc w:val="both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to check</w:t>
      </w:r>
      <w:r w:rsidRPr="009D4E90">
        <w:rPr>
          <w:spacing w:val="3"/>
          <w:sz w:val="24"/>
        </w:rPr>
        <w:t xml:space="preserve"> </w:t>
      </w:r>
      <w:r w:rsidRPr="009D4E90">
        <w:rPr>
          <w:sz w:val="24"/>
        </w:rPr>
        <w:t>whether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5"/>
          <w:sz w:val="24"/>
        </w:rPr>
        <w:t xml:space="preserve"> </w:t>
      </w:r>
      <w:r w:rsidRPr="009D4E90">
        <w:rPr>
          <w:sz w:val="24"/>
        </w:rPr>
        <w:t>given</w:t>
      </w:r>
      <w:r w:rsidRPr="009D4E90">
        <w:rPr>
          <w:spacing w:val="-4"/>
          <w:sz w:val="24"/>
        </w:rPr>
        <w:t xml:space="preserve"> </w:t>
      </w:r>
      <w:r w:rsidRPr="009D4E90">
        <w:rPr>
          <w:sz w:val="24"/>
        </w:rPr>
        <w:t>integer no.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is palindrome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or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not.</w:t>
      </w:r>
    </w:p>
    <w:p w14:paraId="0695BB3B" w14:textId="77777777" w:rsidR="009D4E90" w:rsidRPr="009D4E90" w:rsidRDefault="0191B7D3" w:rsidP="009D4E90">
      <w:pPr>
        <w:numPr>
          <w:ilvl w:val="1"/>
          <w:numId w:val="18"/>
        </w:numPr>
        <w:tabs>
          <w:tab w:val="left" w:pos="2116"/>
        </w:tabs>
        <w:spacing w:before="22" w:line="235" w:lineRule="auto"/>
        <w:ind w:left="362" w:right="1294"/>
        <w:jc w:val="both"/>
        <w:rPr>
          <w:sz w:val="24"/>
        </w:rPr>
      </w:pPr>
      <w:r w:rsidRPr="3D544D11">
        <w:rPr>
          <w:sz w:val="24"/>
          <w:szCs w:val="24"/>
        </w:rPr>
        <w:t>Write a program to check whether the given number is Armstrong or not. An Armstrong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number of three digits is an integer such that the sum of the cubes of its digits is equal to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the number</w:t>
      </w:r>
      <w:r w:rsidRPr="3D544D11">
        <w:rPr>
          <w:spacing w:val="-3"/>
          <w:sz w:val="24"/>
          <w:szCs w:val="24"/>
        </w:rPr>
        <w:t xml:space="preserve"> </w:t>
      </w:r>
      <w:r w:rsidRPr="3D544D11">
        <w:rPr>
          <w:sz w:val="24"/>
          <w:szCs w:val="24"/>
        </w:rPr>
        <w:t>itself. For example, 371 is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an Armstrong number</w:t>
      </w:r>
      <w:r w:rsidRPr="3D544D11">
        <w:rPr>
          <w:spacing w:val="-4"/>
          <w:sz w:val="24"/>
          <w:szCs w:val="24"/>
        </w:rPr>
        <w:t xml:space="preserve"> </w:t>
      </w:r>
      <w:r w:rsidRPr="3D544D11">
        <w:rPr>
          <w:sz w:val="24"/>
          <w:szCs w:val="24"/>
        </w:rPr>
        <w:t>since</w:t>
      </w:r>
      <w:r w:rsidRPr="3D544D11">
        <w:rPr>
          <w:spacing w:val="-4"/>
          <w:sz w:val="24"/>
          <w:szCs w:val="24"/>
        </w:rPr>
        <w:t xml:space="preserve"> </w:t>
      </w:r>
      <w:r w:rsidRPr="3D544D11">
        <w:rPr>
          <w:sz w:val="24"/>
          <w:szCs w:val="24"/>
        </w:rPr>
        <w:t>33 + 73</w:t>
      </w:r>
      <w:r w:rsidRPr="3D544D11">
        <w:rPr>
          <w:spacing w:val="2"/>
          <w:sz w:val="24"/>
          <w:szCs w:val="24"/>
        </w:rPr>
        <w:t xml:space="preserve"> </w:t>
      </w:r>
      <w:r w:rsidRPr="3D544D11">
        <w:rPr>
          <w:sz w:val="24"/>
          <w:szCs w:val="24"/>
        </w:rPr>
        <w:t>+</w:t>
      </w:r>
      <w:r w:rsidRPr="3D544D11">
        <w:rPr>
          <w:spacing w:val="-2"/>
          <w:sz w:val="24"/>
          <w:szCs w:val="24"/>
        </w:rPr>
        <w:t xml:space="preserve"> </w:t>
      </w:r>
      <w:r w:rsidRPr="3D544D11">
        <w:rPr>
          <w:sz w:val="24"/>
          <w:szCs w:val="24"/>
        </w:rPr>
        <w:t>13 = 371.</w:t>
      </w:r>
    </w:p>
    <w:p w14:paraId="471E93CD" w14:textId="77777777" w:rsidR="0191B7D3" w:rsidRDefault="0191B7D3" w:rsidP="009D4E90">
      <w:pPr>
        <w:pStyle w:val="Heading1"/>
        <w:spacing w:before="100" w:beforeAutospacing="1" w:after="100" w:afterAutospacing="1"/>
        <w:ind w:left="0" w:firstLine="0"/>
      </w:pPr>
    </w:p>
    <w:p w14:paraId="6D33185A" w14:textId="77777777" w:rsidR="0032622C" w:rsidRDefault="0032622C" w:rsidP="009D4E90">
      <w:pPr>
        <w:pStyle w:val="Heading1"/>
        <w:spacing w:before="100" w:beforeAutospacing="1" w:after="100" w:afterAutospacing="1"/>
        <w:ind w:left="0" w:firstLine="0"/>
      </w:pPr>
    </w:p>
    <w:p w14:paraId="5C3A30B3" w14:textId="77777777" w:rsidR="0032622C" w:rsidRDefault="0032622C" w:rsidP="3D544D11">
      <w:pPr>
        <w:numPr>
          <w:ilvl w:val="1"/>
          <w:numId w:val="18"/>
        </w:numPr>
        <w:tabs>
          <w:tab w:val="left" w:pos="2116"/>
        </w:tabs>
        <w:spacing w:before="22" w:line="235" w:lineRule="auto"/>
        <w:ind w:left="362" w:right="1294"/>
        <w:jc w:val="both"/>
        <w:rPr>
          <w:del w:id="7" w:author="Manomay Gupta [CSE (ARTIFICIAL INTELLIGENCE AND MACHINE LEARNING) - 2024]" w:date="2024-12-08T11:02:00Z"/>
          <w:sz w:val="24"/>
          <w:szCs w:val="24"/>
        </w:rPr>
      </w:pPr>
      <w:bookmarkStart w:id="8" w:name="_GoBack"/>
      <w:bookmarkEnd w:id="8"/>
    </w:p>
    <w:p w14:paraId="3BE62919" w14:textId="77777777" w:rsidR="00FC6E3D" w:rsidRDefault="00FC6E3D" w:rsidP="009D4E90">
      <w:pPr>
        <w:pStyle w:val="Heading1"/>
        <w:spacing w:before="100" w:beforeAutospacing="1" w:after="100" w:afterAutospacing="1"/>
        <w:ind w:left="0" w:firstLine="0"/>
        <w:rPr>
          <w:b w:val="0"/>
          <w:bCs w:val="0"/>
        </w:rPr>
      </w:pPr>
    </w:p>
    <w:p w14:paraId="23DB1A28" w14:textId="77777777" w:rsidR="009D4E90" w:rsidRPr="009D4E90" w:rsidRDefault="009D4E90" w:rsidP="009D4E90">
      <w:pPr>
        <w:spacing w:before="64"/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lastRenderedPageBreak/>
        <w:t>Lab</w:t>
      </w:r>
      <w:r w:rsidRPr="009D4E90">
        <w:rPr>
          <w:b/>
          <w:bCs/>
          <w:spacing w:val="-4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7.</w:t>
      </w:r>
      <w:proofErr w:type="gramEnd"/>
      <w:r w:rsidRPr="009D4E90">
        <w:rPr>
          <w:b/>
          <w:bCs/>
          <w:spacing w:val="-6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Control</w:t>
      </w:r>
      <w:r w:rsidRPr="009D4E90">
        <w:rPr>
          <w:b/>
          <w:bCs/>
          <w:spacing w:val="-1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Structures:</w:t>
      </w:r>
      <w:r w:rsidRPr="009D4E90">
        <w:rPr>
          <w:b/>
          <w:bCs/>
          <w:spacing w:val="-6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Nested</w:t>
      </w:r>
      <w:r w:rsidRPr="009D4E90">
        <w:rPr>
          <w:b/>
          <w:bCs/>
          <w:spacing w:val="-6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Loops</w:t>
      </w:r>
    </w:p>
    <w:p w14:paraId="085537D7" w14:textId="77777777" w:rsidR="005134A1" w:rsidRDefault="009D4E90" w:rsidP="001A7247">
      <w:pPr>
        <w:spacing w:before="134" w:after="16" w:line="237" w:lineRule="auto"/>
        <w:ind w:left="384" w:right="2" w:hanging="384"/>
        <w:rPr>
          <w:sz w:val="24"/>
          <w:szCs w:val="24"/>
        </w:rPr>
      </w:pPr>
      <w:r w:rsidRPr="009D4E90">
        <w:rPr>
          <w:sz w:val="24"/>
          <w:szCs w:val="24"/>
        </w:rPr>
        <w:t>1.</w:t>
      </w:r>
      <w:r w:rsidRPr="009D4E90">
        <w:rPr>
          <w:spacing w:val="15"/>
          <w:sz w:val="24"/>
          <w:szCs w:val="24"/>
        </w:rPr>
        <w:t xml:space="preserve"> </w:t>
      </w:r>
      <w:r w:rsidRPr="009D4E90">
        <w:rPr>
          <w:sz w:val="24"/>
          <w:szCs w:val="24"/>
        </w:rPr>
        <w:t>Write</w:t>
      </w:r>
      <w:r w:rsidRPr="009D4E90">
        <w:rPr>
          <w:spacing w:val="-5"/>
          <w:sz w:val="24"/>
          <w:szCs w:val="24"/>
        </w:rPr>
        <w:t xml:space="preserve"> </w:t>
      </w:r>
      <w:r w:rsidRPr="009D4E90">
        <w:rPr>
          <w:sz w:val="24"/>
          <w:szCs w:val="24"/>
        </w:rPr>
        <w:t>a</w:t>
      </w:r>
      <w:r w:rsidRPr="009D4E90">
        <w:rPr>
          <w:spacing w:val="-10"/>
          <w:sz w:val="24"/>
          <w:szCs w:val="24"/>
        </w:rPr>
        <w:t xml:space="preserve"> </w:t>
      </w:r>
      <w:r w:rsidRPr="009D4E90">
        <w:rPr>
          <w:sz w:val="24"/>
          <w:szCs w:val="24"/>
        </w:rPr>
        <w:t>program</w:t>
      </w:r>
      <w:r w:rsidRPr="009D4E90">
        <w:rPr>
          <w:spacing w:val="-11"/>
          <w:sz w:val="24"/>
          <w:szCs w:val="24"/>
        </w:rPr>
        <w:t xml:space="preserve"> </w:t>
      </w:r>
      <w:r w:rsidRPr="009D4E90">
        <w:rPr>
          <w:sz w:val="24"/>
          <w:szCs w:val="24"/>
        </w:rPr>
        <w:t>to</w:t>
      </w:r>
      <w:r w:rsidRPr="009D4E90">
        <w:rPr>
          <w:spacing w:val="-5"/>
          <w:sz w:val="24"/>
          <w:szCs w:val="24"/>
        </w:rPr>
        <w:t xml:space="preserve"> </w:t>
      </w:r>
      <w:r w:rsidRPr="009D4E90">
        <w:rPr>
          <w:sz w:val="24"/>
          <w:szCs w:val="24"/>
        </w:rPr>
        <w:t>print</w:t>
      </w:r>
      <w:r w:rsidRPr="009D4E90">
        <w:rPr>
          <w:spacing w:val="-1"/>
          <w:sz w:val="24"/>
          <w:szCs w:val="24"/>
        </w:rPr>
        <w:t xml:space="preserve"> </w:t>
      </w:r>
      <w:r w:rsidRPr="009D4E90">
        <w:rPr>
          <w:sz w:val="24"/>
          <w:szCs w:val="24"/>
        </w:rPr>
        <w:t>different</w:t>
      </w:r>
      <w:r w:rsidRPr="009D4E90">
        <w:rPr>
          <w:spacing w:val="-5"/>
          <w:sz w:val="24"/>
          <w:szCs w:val="24"/>
        </w:rPr>
        <w:t xml:space="preserve"> </w:t>
      </w:r>
      <w:r w:rsidRPr="009D4E90">
        <w:rPr>
          <w:sz w:val="24"/>
          <w:szCs w:val="24"/>
        </w:rPr>
        <w:t>patterns</w:t>
      </w:r>
      <w:r w:rsidRPr="009D4E90">
        <w:rPr>
          <w:spacing w:val="-6"/>
          <w:sz w:val="24"/>
          <w:szCs w:val="24"/>
        </w:rPr>
        <w:t xml:space="preserve"> </w:t>
      </w:r>
      <w:r w:rsidRPr="009D4E90">
        <w:rPr>
          <w:sz w:val="24"/>
          <w:szCs w:val="24"/>
        </w:rPr>
        <w:t>using</w:t>
      </w:r>
      <w:r w:rsidRPr="009D4E90">
        <w:rPr>
          <w:spacing w:val="-5"/>
          <w:sz w:val="24"/>
          <w:szCs w:val="24"/>
        </w:rPr>
        <w:t xml:space="preserve"> </w:t>
      </w:r>
      <w:r w:rsidRPr="009D4E90">
        <w:rPr>
          <w:sz w:val="24"/>
          <w:szCs w:val="24"/>
        </w:rPr>
        <w:t>nested</w:t>
      </w:r>
      <w:r w:rsidRPr="009D4E90">
        <w:rPr>
          <w:spacing w:val="-57"/>
          <w:sz w:val="24"/>
          <w:szCs w:val="24"/>
        </w:rPr>
        <w:t xml:space="preserve"> </w:t>
      </w:r>
      <w:r w:rsidRPr="009D4E90">
        <w:rPr>
          <w:sz w:val="24"/>
          <w:szCs w:val="24"/>
        </w:rPr>
        <w:t xml:space="preserve">loops. </w:t>
      </w:r>
    </w:p>
    <w:p w14:paraId="27873CCF" w14:textId="6C98C05E" w:rsidR="009D4E90" w:rsidRPr="009D4E90" w:rsidRDefault="7E9773CC" w:rsidP="009D4E90">
      <w:pPr>
        <w:spacing w:before="134" w:after="16" w:line="237" w:lineRule="auto"/>
        <w:ind w:left="745" w:right="4712" w:hanging="384"/>
        <w:rPr>
          <w:sz w:val="24"/>
          <w:szCs w:val="24"/>
        </w:rPr>
      </w:pPr>
      <w:r w:rsidRPr="10A82116">
        <w:rPr>
          <w:sz w:val="24"/>
          <w:szCs w:val="24"/>
        </w:rPr>
        <w:t xml:space="preserve">       </w:t>
      </w:r>
      <w:r w:rsidR="64293E6D" w:rsidRPr="10A82116">
        <w:rPr>
          <w:sz w:val="24"/>
          <w:szCs w:val="24"/>
        </w:rPr>
        <w:t>1</w:t>
      </w:r>
    </w:p>
    <w:tbl>
      <w:tblPr>
        <w:tblW w:w="4993" w:type="dxa"/>
        <w:tblInd w:w="-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9" w:author="Ahaan Verma [CSE (ARTIFICIAL INTELLIGENCE AND MACHINE LEARNING) - 2024]" w:date="2024-12-08T17:44:00Z">
          <w:tblPr>
            <w:tblW w:w="0" w:type="auto"/>
            <w:tblInd w:w="-112" w:type="dxa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795"/>
        <w:gridCol w:w="273"/>
        <w:gridCol w:w="834"/>
        <w:gridCol w:w="834"/>
        <w:gridCol w:w="20"/>
        <w:gridCol w:w="710"/>
        <w:gridCol w:w="20"/>
        <w:gridCol w:w="716"/>
        <w:gridCol w:w="791"/>
        <w:tblGridChange w:id="10">
          <w:tblGrid>
            <w:gridCol w:w="784"/>
            <w:gridCol w:w="11"/>
            <w:gridCol w:w="273"/>
            <w:gridCol w:w="76"/>
            <w:gridCol w:w="360"/>
            <w:gridCol w:w="360"/>
            <w:gridCol w:w="38"/>
            <w:gridCol w:w="322"/>
            <w:gridCol w:w="360"/>
            <w:gridCol w:w="152"/>
            <w:gridCol w:w="20"/>
            <w:gridCol w:w="710"/>
            <w:gridCol w:w="20"/>
            <w:gridCol w:w="538"/>
          </w:tblGrid>
        </w:tblGridChange>
      </w:tblGrid>
      <w:tr w:rsidR="009D4E90" w:rsidRPr="009D4E90" w14:paraId="2C67551E" w14:textId="77777777" w:rsidTr="0FFC6523">
        <w:trPr>
          <w:trHeight w:val="300"/>
          <w:trPrChange w:id="11" w:author="Ahaan Verma [CSE (ARTIFICIAL INTELLIGENCE AND MACHINE LEARNING) - 2024]" w:date="2024-12-08T17:44:00Z">
            <w:trPr>
              <w:gridBefore w:val="1"/>
            </w:trPr>
          </w:trPrChange>
        </w:trPr>
        <w:tc>
          <w:tcPr>
            <w:tcW w:w="795" w:type="dxa"/>
            <w:tcPrChange w:id="12" w:author="Ahaan Verma [CSE (ARTIFICIAL INTELLIGENCE AND MACHINE LEARNING) - 2024]" w:date="2024-12-08T17:44:00Z">
              <w:tcPr>
                <w:tcW w:w="0" w:type="auto"/>
                <w:gridSpan w:val="3"/>
              </w:tcPr>
            </w:tcPrChange>
          </w:tcPr>
          <w:p w14:paraId="0A34A798" w14:textId="77777777" w:rsidR="009D4E90" w:rsidRPr="009D4E90" w:rsidRDefault="009D4E90" w:rsidP="009D4E90"/>
        </w:tc>
        <w:tc>
          <w:tcPr>
            <w:tcW w:w="273" w:type="dxa"/>
            <w:tcPrChange w:id="13" w:author="Ahaan Verma [CSE (ARTIFICIAL INTELLIGENCE AND MACHINE LEARNING) - 2024]" w:date="2024-12-08T17:44:00Z">
              <w:tcPr>
                <w:tcW w:w="0" w:type="auto"/>
              </w:tcPr>
            </w:tcPrChange>
          </w:tcPr>
          <w:p w14:paraId="210E3641" w14:textId="77777777" w:rsidR="009D4E90" w:rsidRPr="009D4E90" w:rsidRDefault="009D4E90" w:rsidP="009D4E90">
            <w:pPr>
              <w:spacing w:line="253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2</w:t>
            </w:r>
          </w:p>
        </w:tc>
        <w:tc>
          <w:tcPr>
            <w:tcW w:w="834" w:type="dxa"/>
            <w:tcPrChange w:id="14" w:author="Ahaan Verma [CSE (ARTIFICIAL INTELLIGENCE AND MACHINE LEARNING) - 2024]" w:date="2024-12-08T17:44:00Z">
              <w:tcPr>
                <w:tcW w:w="0" w:type="auto"/>
              </w:tcPr>
            </w:tcPrChange>
          </w:tcPr>
          <w:p w14:paraId="394432C1" w14:textId="77777777" w:rsidR="009D4E90" w:rsidRPr="009D4E90" w:rsidRDefault="009D4E90" w:rsidP="009D4E90">
            <w:pPr>
              <w:spacing w:line="253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834" w:type="dxa"/>
            <w:tcPrChange w:id="15" w:author="Ahaan Verma [CSE (ARTIFICIAL INTELLIGENCE AND MACHINE LEARNING) - 2024]" w:date="2024-12-08T17:44:00Z">
              <w:tcPr>
                <w:tcW w:w="0" w:type="auto"/>
                <w:gridSpan w:val="2"/>
              </w:tcPr>
            </w:tcPrChange>
          </w:tcPr>
          <w:p w14:paraId="085BF979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1466" w:type="dxa"/>
            <w:gridSpan w:val="4"/>
            <w:tcPrChange w:id="16" w:author="Ahaan Verma [CSE (ARTIFICIAL INTELLIGENCE AND MACHINE LEARNING) - 2024]" w:date="2024-12-08T17:44:00Z">
              <w:tcPr>
                <w:tcW w:w="0" w:type="auto"/>
              </w:tcPr>
            </w:tcPrChange>
          </w:tcPr>
          <w:p w14:paraId="4B7E44E3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91" w:type="dxa"/>
            <w:vMerge w:val="restart"/>
            <w:tcPrChange w:id="17" w:author="Ahaan Verma [CSE (ARTIFICIAL INTELLIGENCE AND MACHINE LEARNING) - 2024]" w:date="2024-12-08T17:44:00Z">
              <w:tcPr>
                <w:tcW w:w="1085" w:type="dxa"/>
                <w:gridSpan w:val="5"/>
                <w:vMerge w:val="restart"/>
              </w:tcPr>
            </w:tcPrChange>
          </w:tcPr>
          <w:p w14:paraId="46259F91" w14:textId="77777777" w:rsidR="009D4E90" w:rsidRPr="009D4E90" w:rsidRDefault="009D4E90" w:rsidP="009D4E90"/>
        </w:tc>
      </w:tr>
      <w:tr w:rsidR="009D4E90" w:rsidRPr="009D4E90" w14:paraId="667679B1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 w:val="restart"/>
          </w:tcPr>
          <w:p w14:paraId="133938C4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15437B04" w14:textId="77777777" w:rsidR="009D4E90" w:rsidRPr="009D4E90" w:rsidRDefault="009D4E90" w:rsidP="009D4E90">
            <w:pPr>
              <w:spacing w:line="264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58D30AB0" w14:textId="77777777" w:rsidR="009D4E90" w:rsidRPr="009D4E90" w:rsidRDefault="009D4E90" w:rsidP="009D4E90">
            <w:pPr>
              <w:spacing w:line="264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334DF1A8" w14:textId="77777777" w:rsidR="009D4E90" w:rsidRPr="009D4E90" w:rsidRDefault="009D4E90" w:rsidP="009D4E90">
            <w:pPr>
              <w:spacing w:line="264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6</w:t>
            </w:r>
          </w:p>
        </w:tc>
        <w:tc>
          <w:tcPr>
            <w:tcW w:w="20" w:type="dxa"/>
          </w:tcPr>
          <w:p w14:paraId="503C8D33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30" w:type="dxa"/>
            <w:gridSpan w:val="2"/>
            <w:vMerge w:val="restart"/>
          </w:tcPr>
          <w:p w14:paraId="3E01CF32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</w:tr>
      <w:tr w:rsidR="009D4E90" w:rsidRPr="009D4E90" w14:paraId="44ECBA1F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6A2774E8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06BCE0EB" w14:textId="77777777" w:rsidR="009D4E90" w:rsidRPr="009D4E90" w:rsidRDefault="009D4E90" w:rsidP="009D4E90">
            <w:pPr>
              <w:spacing w:before="1" w:line="272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7</w:t>
            </w:r>
          </w:p>
        </w:tc>
        <w:tc>
          <w:tcPr>
            <w:tcW w:w="834" w:type="dxa"/>
          </w:tcPr>
          <w:p w14:paraId="170D5BC9" w14:textId="77777777" w:rsidR="009D4E90" w:rsidRPr="009D4E90" w:rsidRDefault="009D4E90" w:rsidP="009D4E90">
            <w:pPr>
              <w:spacing w:before="1" w:line="272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8</w:t>
            </w:r>
          </w:p>
        </w:tc>
        <w:tc>
          <w:tcPr>
            <w:tcW w:w="834" w:type="dxa"/>
          </w:tcPr>
          <w:p w14:paraId="7686DB46" w14:textId="77777777" w:rsidR="009D4E90" w:rsidRPr="009D4E90" w:rsidRDefault="009D4E90" w:rsidP="009D4E90">
            <w:pPr>
              <w:spacing w:before="1" w:line="272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9</w:t>
            </w:r>
          </w:p>
        </w:tc>
        <w:tc>
          <w:tcPr>
            <w:tcW w:w="20" w:type="dxa"/>
          </w:tcPr>
          <w:p w14:paraId="2E97018B" w14:textId="77777777" w:rsidR="009D4E90" w:rsidRPr="009D4E90" w:rsidRDefault="009D4E90" w:rsidP="009D4E90">
            <w:pPr>
              <w:spacing w:before="1" w:line="272" w:lineRule="exact"/>
              <w:ind w:left="240"/>
              <w:rPr>
                <w:sz w:val="24"/>
              </w:rPr>
            </w:pPr>
            <w:r w:rsidRPr="009D4E90">
              <w:rPr>
                <w:sz w:val="24"/>
              </w:rPr>
              <w:t>10</w:t>
            </w:r>
          </w:p>
        </w:tc>
        <w:tc>
          <w:tcPr>
            <w:tcW w:w="730" w:type="dxa"/>
            <w:gridSpan w:val="2"/>
            <w:vMerge/>
          </w:tcPr>
          <w:p w14:paraId="722307BC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</w:tr>
      <w:tr w:rsidR="009D4E90" w:rsidRPr="009D4E90" w14:paraId="3810F0C5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48AD16CC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33505A4A" w14:textId="77777777" w:rsidR="009D4E90" w:rsidRPr="009D4E90" w:rsidRDefault="009D4E90" w:rsidP="009D4E90">
            <w:pPr>
              <w:spacing w:before="5"/>
              <w:ind w:right="233"/>
              <w:jc w:val="right"/>
              <w:rPr>
                <w:sz w:val="24"/>
              </w:rPr>
            </w:pPr>
            <w:r w:rsidRPr="009D4E90">
              <w:rPr>
                <w:sz w:val="24"/>
              </w:rPr>
              <w:t>11</w:t>
            </w:r>
          </w:p>
        </w:tc>
        <w:tc>
          <w:tcPr>
            <w:tcW w:w="834" w:type="dxa"/>
          </w:tcPr>
          <w:p w14:paraId="2CA49BFB" w14:textId="77777777" w:rsidR="009D4E90" w:rsidRPr="009D4E90" w:rsidRDefault="009D4E90" w:rsidP="009D4E90">
            <w:pPr>
              <w:spacing w:before="5"/>
              <w:ind w:left="234"/>
              <w:rPr>
                <w:sz w:val="24"/>
              </w:rPr>
            </w:pPr>
            <w:r w:rsidRPr="009D4E90">
              <w:rPr>
                <w:sz w:val="24"/>
              </w:rPr>
              <w:t>12</w:t>
            </w:r>
          </w:p>
        </w:tc>
        <w:tc>
          <w:tcPr>
            <w:tcW w:w="834" w:type="dxa"/>
          </w:tcPr>
          <w:p w14:paraId="4200B085" w14:textId="77777777" w:rsidR="009D4E90" w:rsidRPr="009D4E90" w:rsidRDefault="009D4E90" w:rsidP="009D4E90">
            <w:pPr>
              <w:spacing w:before="5"/>
              <w:ind w:left="242"/>
              <w:rPr>
                <w:sz w:val="24"/>
              </w:rPr>
            </w:pPr>
            <w:r w:rsidRPr="009D4E90">
              <w:rPr>
                <w:sz w:val="24"/>
              </w:rPr>
              <w:t>13</w:t>
            </w:r>
          </w:p>
        </w:tc>
        <w:tc>
          <w:tcPr>
            <w:tcW w:w="20" w:type="dxa"/>
          </w:tcPr>
          <w:p w14:paraId="2F80AAF8" w14:textId="77777777" w:rsidR="009D4E90" w:rsidRPr="009D4E90" w:rsidRDefault="009D4E90" w:rsidP="009D4E90">
            <w:pPr>
              <w:spacing w:before="5"/>
              <w:ind w:left="240"/>
              <w:rPr>
                <w:sz w:val="24"/>
              </w:rPr>
            </w:pPr>
            <w:r w:rsidRPr="009D4E90">
              <w:rPr>
                <w:sz w:val="24"/>
              </w:rPr>
              <w:t>14</w:t>
            </w:r>
          </w:p>
        </w:tc>
        <w:tc>
          <w:tcPr>
            <w:tcW w:w="710" w:type="dxa"/>
          </w:tcPr>
          <w:p w14:paraId="30BB88B1" w14:textId="77777777" w:rsidR="009D4E90" w:rsidRDefault="009D4E90" w:rsidP="009D4E90">
            <w:pPr>
              <w:spacing w:before="5"/>
              <w:ind w:left="175"/>
              <w:rPr>
                <w:sz w:val="24"/>
              </w:rPr>
            </w:pPr>
            <w:r w:rsidRPr="009D4E90">
              <w:rPr>
                <w:sz w:val="24"/>
              </w:rPr>
              <w:t>15</w:t>
            </w:r>
          </w:p>
          <w:p w14:paraId="7FE117C3" w14:textId="77777777" w:rsidR="00185FE8" w:rsidRDefault="00185FE8" w:rsidP="009D4E90">
            <w:pPr>
              <w:spacing w:before="5"/>
              <w:ind w:left="175"/>
              <w:rPr>
                <w:sz w:val="24"/>
              </w:rPr>
            </w:pPr>
          </w:p>
          <w:p w14:paraId="762BBEF6" w14:textId="77777777" w:rsidR="00185FE8" w:rsidRPr="009D4E90" w:rsidRDefault="00185FE8" w:rsidP="009D4E90">
            <w:pPr>
              <w:spacing w:before="5"/>
              <w:ind w:left="175"/>
              <w:rPr>
                <w:sz w:val="24"/>
              </w:rPr>
            </w:pPr>
          </w:p>
        </w:tc>
        <w:tc>
          <w:tcPr>
            <w:tcW w:w="20" w:type="dxa"/>
          </w:tcPr>
          <w:p w14:paraId="0749DF87" w14:textId="77777777" w:rsidR="009D4E90" w:rsidRPr="009D4E90" w:rsidRDefault="009D4E90" w:rsidP="009D4E90"/>
        </w:tc>
      </w:tr>
      <w:tr w:rsidR="009D4E90" w:rsidRPr="009D4E90" w14:paraId="53C0FE04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7CF18E47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59EC3C64" w14:textId="77777777" w:rsidR="009D4E90" w:rsidRPr="009D4E90" w:rsidRDefault="009D4E90" w:rsidP="009D4E90">
            <w:pPr>
              <w:spacing w:before="3"/>
              <w:rPr>
                <w:sz w:val="25"/>
              </w:rPr>
            </w:pPr>
          </w:p>
          <w:p w14:paraId="56D5B93E" w14:textId="77777777" w:rsidR="009D4E90" w:rsidRPr="009D4E90" w:rsidRDefault="009D4E90" w:rsidP="009D4E90">
            <w:pPr>
              <w:spacing w:before="1" w:line="267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1</w:t>
            </w:r>
          </w:p>
        </w:tc>
        <w:tc>
          <w:tcPr>
            <w:tcW w:w="834" w:type="dxa"/>
          </w:tcPr>
          <w:p w14:paraId="60307575" w14:textId="77777777" w:rsidR="009D4E90" w:rsidRPr="009D4E90" w:rsidRDefault="009D4E90" w:rsidP="009D4E90"/>
        </w:tc>
        <w:tc>
          <w:tcPr>
            <w:tcW w:w="834" w:type="dxa"/>
          </w:tcPr>
          <w:p w14:paraId="3E1705F6" w14:textId="77777777" w:rsidR="009D4E90" w:rsidRPr="009D4E90" w:rsidRDefault="009D4E90" w:rsidP="009D4E90"/>
        </w:tc>
        <w:tc>
          <w:tcPr>
            <w:tcW w:w="20" w:type="dxa"/>
          </w:tcPr>
          <w:p w14:paraId="144C7CE5" w14:textId="77777777" w:rsidR="009D4E90" w:rsidRPr="009D4E90" w:rsidRDefault="009D4E90" w:rsidP="009D4E90"/>
        </w:tc>
        <w:tc>
          <w:tcPr>
            <w:tcW w:w="710" w:type="dxa"/>
          </w:tcPr>
          <w:p w14:paraId="55601E74" w14:textId="77777777" w:rsidR="009D4E90" w:rsidRPr="009D4E90" w:rsidRDefault="009D4E90" w:rsidP="009D4E90"/>
        </w:tc>
        <w:tc>
          <w:tcPr>
            <w:tcW w:w="20" w:type="dxa"/>
          </w:tcPr>
          <w:p w14:paraId="637D29FF" w14:textId="77777777" w:rsidR="009D4E90" w:rsidRPr="009D4E90" w:rsidRDefault="009D4E90" w:rsidP="009D4E90"/>
        </w:tc>
      </w:tr>
      <w:tr w:rsidR="009D4E90" w:rsidRPr="009D4E90" w14:paraId="604C6B1A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2DDDCC40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30F18333" w14:textId="77777777" w:rsidR="009D4E90" w:rsidRPr="009D4E90" w:rsidRDefault="009D4E90" w:rsidP="009D4E90">
            <w:pPr>
              <w:spacing w:before="1" w:line="266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2</w:t>
            </w:r>
          </w:p>
        </w:tc>
        <w:tc>
          <w:tcPr>
            <w:tcW w:w="834" w:type="dxa"/>
          </w:tcPr>
          <w:p w14:paraId="3C430E19" w14:textId="77777777" w:rsidR="009D4E90" w:rsidRPr="009D4E90" w:rsidRDefault="009D4E90" w:rsidP="009D4E90">
            <w:pPr>
              <w:spacing w:before="1" w:line="266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2</w:t>
            </w:r>
          </w:p>
        </w:tc>
        <w:tc>
          <w:tcPr>
            <w:tcW w:w="834" w:type="dxa"/>
          </w:tcPr>
          <w:p w14:paraId="7380B55D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2BBA9A49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10" w:type="dxa"/>
          </w:tcPr>
          <w:p w14:paraId="30BDB2C5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787FF7A5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46DCAD1D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6EB5AF84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4B1B4A72" w14:textId="77777777" w:rsidR="009D4E90" w:rsidRPr="009D4E90" w:rsidRDefault="009D4E90" w:rsidP="009D4E90">
            <w:pPr>
              <w:spacing w:line="266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834" w:type="dxa"/>
          </w:tcPr>
          <w:p w14:paraId="7103DC0A" w14:textId="77777777" w:rsidR="009D4E90" w:rsidRPr="009D4E90" w:rsidRDefault="009D4E90" w:rsidP="009D4E90">
            <w:pPr>
              <w:spacing w:line="266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834" w:type="dxa"/>
          </w:tcPr>
          <w:p w14:paraId="3C1D69AA" w14:textId="77777777" w:rsidR="009D4E90" w:rsidRPr="009D4E90" w:rsidRDefault="009D4E90" w:rsidP="009D4E90">
            <w:pPr>
              <w:spacing w:line="266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20" w:type="dxa"/>
          </w:tcPr>
          <w:p w14:paraId="4F6B6650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10" w:type="dxa"/>
          </w:tcPr>
          <w:p w14:paraId="6640F6CF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654944AE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4811877C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1AEA0C93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1FF1317B" w14:textId="77777777" w:rsidR="009D4E90" w:rsidRPr="009D4E90" w:rsidRDefault="009D4E90" w:rsidP="009D4E90">
            <w:pPr>
              <w:spacing w:line="269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0303F981" w14:textId="77777777" w:rsidR="009D4E90" w:rsidRPr="009D4E90" w:rsidRDefault="009D4E90" w:rsidP="009D4E90">
            <w:pPr>
              <w:spacing w:line="269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4A8777B8" w14:textId="77777777" w:rsidR="009D4E90" w:rsidRPr="009D4E90" w:rsidRDefault="009D4E90" w:rsidP="009D4E90">
            <w:pPr>
              <w:spacing w:line="269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20" w:type="dxa"/>
          </w:tcPr>
          <w:p w14:paraId="4A08ADFB" w14:textId="77777777" w:rsidR="009D4E90" w:rsidRPr="009D4E90" w:rsidRDefault="009D4E90" w:rsidP="009D4E90">
            <w:pPr>
              <w:spacing w:line="269" w:lineRule="exact"/>
              <w:ind w:left="240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710" w:type="dxa"/>
          </w:tcPr>
          <w:p w14:paraId="4A074263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138A9F64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19A7882F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638776D0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5EE5F070" w14:textId="77777777" w:rsidR="009D4E90" w:rsidRPr="009D4E90" w:rsidRDefault="009D4E90" w:rsidP="009D4E90">
            <w:pPr>
              <w:spacing w:before="3"/>
              <w:ind w:left="352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3645E197" w14:textId="77777777" w:rsidR="009D4E90" w:rsidRPr="009D4E90" w:rsidRDefault="009D4E90" w:rsidP="009D4E90">
            <w:pPr>
              <w:spacing w:before="3"/>
              <w:ind w:left="234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31EC1CB9" w14:textId="77777777" w:rsidR="009D4E90" w:rsidRPr="009D4E90" w:rsidRDefault="009D4E90" w:rsidP="009D4E90">
            <w:pPr>
              <w:spacing w:before="3"/>
              <w:ind w:left="242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20" w:type="dxa"/>
          </w:tcPr>
          <w:p w14:paraId="4A16A7E5" w14:textId="77777777" w:rsidR="009D4E90" w:rsidRPr="009D4E90" w:rsidRDefault="009D4E90" w:rsidP="009D4E90">
            <w:pPr>
              <w:spacing w:before="3"/>
              <w:ind w:left="240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710" w:type="dxa"/>
          </w:tcPr>
          <w:p w14:paraId="6233C8FE" w14:textId="77777777" w:rsidR="009D4E90" w:rsidRPr="009D4E90" w:rsidRDefault="009D4E90" w:rsidP="009D4E90">
            <w:pPr>
              <w:spacing w:before="3"/>
              <w:ind w:left="175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20" w:type="dxa"/>
          </w:tcPr>
          <w:p w14:paraId="77B29914" w14:textId="77777777" w:rsidR="009D4E90" w:rsidRPr="009D4E90" w:rsidRDefault="009D4E90" w:rsidP="009D4E90">
            <w:pPr>
              <w:spacing w:before="3"/>
              <w:ind w:left="242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</w:tr>
      <w:tr w:rsidR="009D4E90" w:rsidRPr="009D4E90" w14:paraId="4AF8D9F9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4B20268D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2B73C0E5" w14:textId="77777777" w:rsidR="009D4E90" w:rsidRPr="009D4E90" w:rsidRDefault="009D4E90" w:rsidP="009D4E90">
            <w:pPr>
              <w:spacing w:before="145" w:line="266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12BBEA95" w14:textId="77777777" w:rsidR="009D4E90" w:rsidRPr="009D4E90" w:rsidRDefault="009D4E90" w:rsidP="009D4E90">
            <w:pPr>
              <w:spacing w:before="145" w:line="266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4E23245A" w14:textId="77777777" w:rsidR="009D4E90" w:rsidRPr="009D4E90" w:rsidRDefault="009D4E90" w:rsidP="009D4E90">
            <w:pPr>
              <w:spacing w:before="145" w:line="266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20" w:type="dxa"/>
          </w:tcPr>
          <w:p w14:paraId="353682D0" w14:textId="77777777" w:rsidR="009D4E90" w:rsidRPr="009D4E90" w:rsidRDefault="009D4E90" w:rsidP="009D4E90">
            <w:pPr>
              <w:spacing w:before="145" w:line="266" w:lineRule="exact"/>
              <w:ind w:left="240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710" w:type="dxa"/>
          </w:tcPr>
          <w:p w14:paraId="0745318B" w14:textId="77777777" w:rsidR="009D4E90" w:rsidRPr="009D4E90" w:rsidRDefault="009D4E90" w:rsidP="009D4E90">
            <w:pPr>
              <w:spacing w:before="145" w:line="266" w:lineRule="exact"/>
              <w:ind w:left="175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20" w:type="dxa"/>
          </w:tcPr>
          <w:p w14:paraId="048A5C05" w14:textId="77777777" w:rsidR="009D4E90" w:rsidRPr="009D4E90" w:rsidRDefault="009D4E90" w:rsidP="009D4E90"/>
        </w:tc>
      </w:tr>
      <w:tr w:rsidR="009D4E90" w:rsidRPr="009D4E90" w14:paraId="0545BEF3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47CEFB1A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6A83DF85" w14:textId="77777777" w:rsidR="009D4E90" w:rsidRPr="009D4E90" w:rsidRDefault="009D4E90" w:rsidP="009D4E90">
            <w:pPr>
              <w:spacing w:line="267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6022F1AB" w14:textId="77777777" w:rsidR="009D4E90" w:rsidRPr="009D4E90" w:rsidRDefault="009D4E90" w:rsidP="009D4E90">
            <w:pPr>
              <w:spacing w:line="267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379E0CBB" w14:textId="77777777" w:rsidR="009D4E90" w:rsidRPr="009D4E90" w:rsidRDefault="009D4E90" w:rsidP="009D4E90">
            <w:pPr>
              <w:spacing w:line="267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20" w:type="dxa"/>
          </w:tcPr>
          <w:p w14:paraId="455B3315" w14:textId="77777777" w:rsidR="009D4E90" w:rsidRPr="009D4E90" w:rsidRDefault="009D4E90" w:rsidP="009D4E90">
            <w:pPr>
              <w:spacing w:line="267" w:lineRule="exact"/>
              <w:ind w:left="240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710" w:type="dxa"/>
          </w:tcPr>
          <w:p w14:paraId="56C37B9A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2469AE05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76A3F03D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5FBB2E8B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2AF5622A" w14:textId="77777777" w:rsidR="009D4E90" w:rsidRPr="009D4E90" w:rsidRDefault="009D4E90" w:rsidP="009D4E90">
            <w:pPr>
              <w:spacing w:before="1" w:line="267" w:lineRule="exact"/>
              <w:ind w:left="352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834" w:type="dxa"/>
          </w:tcPr>
          <w:p w14:paraId="22C3ACAB" w14:textId="77777777" w:rsidR="009D4E90" w:rsidRPr="009D4E90" w:rsidRDefault="009D4E90" w:rsidP="009D4E90">
            <w:pPr>
              <w:spacing w:before="1" w:line="267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834" w:type="dxa"/>
          </w:tcPr>
          <w:p w14:paraId="47C3D391" w14:textId="77777777" w:rsidR="009D4E90" w:rsidRPr="009D4E90" w:rsidRDefault="009D4E90" w:rsidP="009D4E90">
            <w:pPr>
              <w:spacing w:before="1" w:line="267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3</w:t>
            </w:r>
          </w:p>
        </w:tc>
        <w:tc>
          <w:tcPr>
            <w:tcW w:w="20" w:type="dxa"/>
          </w:tcPr>
          <w:p w14:paraId="3E984B66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10" w:type="dxa"/>
          </w:tcPr>
          <w:p w14:paraId="73916D34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2D176C56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5B10E539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  <w:vMerge/>
          </w:tcPr>
          <w:p w14:paraId="0A443B91" w14:textId="77777777" w:rsidR="009D4E90" w:rsidRPr="009D4E90" w:rsidRDefault="009D4E90" w:rsidP="009D4E90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 w14:paraId="3835E0FE" w14:textId="77777777" w:rsidR="009D4E90" w:rsidRDefault="009D4E90" w:rsidP="009D4E90">
            <w:pPr>
              <w:spacing w:before="1" w:line="274" w:lineRule="exact"/>
              <w:ind w:left="345"/>
              <w:rPr>
                <w:sz w:val="24"/>
              </w:rPr>
            </w:pPr>
            <w:r w:rsidRPr="009D4E90">
              <w:rPr>
                <w:sz w:val="24"/>
              </w:rPr>
              <w:t>2</w:t>
            </w:r>
          </w:p>
          <w:p w14:paraId="76ADD043" w14:textId="06054266" w:rsidR="00CB56D3" w:rsidRPr="009D4E90" w:rsidRDefault="00CB56D3" w:rsidP="009D4E90">
            <w:pPr>
              <w:spacing w:before="1" w:line="274" w:lineRule="exact"/>
              <w:ind w:left="3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4" w:type="dxa"/>
          </w:tcPr>
          <w:p w14:paraId="5D54D094" w14:textId="77777777" w:rsidR="001A7247" w:rsidRDefault="009D4E90" w:rsidP="001A7247">
            <w:pPr>
              <w:spacing w:before="1" w:line="274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2</w:t>
            </w:r>
          </w:p>
          <w:p w14:paraId="669F36EC" w14:textId="12D0F988" w:rsidR="001A7247" w:rsidRDefault="001A7247" w:rsidP="00CB56D3">
            <w:pPr>
              <w:spacing w:before="1" w:line="274" w:lineRule="exact"/>
              <w:ind w:hanging="10"/>
              <w:rPr>
                <w:sz w:val="24"/>
              </w:rPr>
            </w:pPr>
          </w:p>
          <w:p w14:paraId="1FF16C3F" w14:textId="77777777" w:rsidR="001A7247" w:rsidRDefault="001A7247" w:rsidP="001A7247">
            <w:pPr>
              <w:spacing w:before="1" w:line="274" w:lineRule="exact"/>
              <w:ind w:left="234"/>
              <w:rPr>
                <w:sz w:val="24"/>
              </w:rPr>
            </w:pPr>
          </w:p>
          <w:p w14:paraId="051B8916" w14:textId="0BD263E4" w:rsidR="001A7247" w:rsidRPr="009D4E90" w:rsidRDefault="001A7247" w:rsidP="001A7247">
            <w:pPr>
              <w:spacing w:before="1" w:line="274" w:lineRule="exact"/>
              <w:rPr>
                <w:sz w:val="24"/>
              </w:rPr>
            </w:pPr>
          </w:p>
        </w:tc>
        <w:tc>
          <w:tcPr>
            <w:tcW w:w="834" w:type="dxa"/>
          </w:tcPr>
          <w:p w14:paraId="0C66D674" w14:textId="77777777" w:rsidR="009D4E90" w:rsidRPr="009D4E90" w:rsidRDefault="009D4E90" w:rsidP="009D4E90"/>
        </w:tc>
        <w:tc>
          <w:tcPr>
            <w:tcW w:w="20" w:type="dxa"/>
          </w:tcPr>
          <w:p w14:paraId="603DE23A" w14:textId="77777777" w:rsidR="009D4E90" w:rsidRPr="009D4E90" w:rsidRDefault="009D4E90" w:rsidP="009D4E90"/>
        </w:tc>
        <w:tc>
          <w:tcPr>
            <w:tcW w:w="710" w:type="dxa"/>
          </w:tcPr>
          <w:p w14:paraId="411CACDA" w14:textId="77777777" w:rsidR="009D4E90" w:rsidRPr="009D4E90" w:rsidRDefault="009D4E90" w:rsidP="009D4E90"/>
        </w:tc>
        <w:tc>
          <w:tcPr>
            <w:tcW w:w="20" w:type="dxa"/>
          </w:tcPr>
          <w:p w14:paraId="0420029D" w14:textId="77777777" w:rsidR="009D4E90" w:rsidRPr="009D4E90" w:rsidRDefault="009D4E90" w:rsidP="009D4E90"/>
        </w:tc>
      </w:tr>
      <w:tr w:rsidR="009D4E90" w:rsidRPr="009D4E90" w14:paraId="7686F40D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3236B1A5" w14:textId="19D29343" w:rsidR="009D4E90" w:rsidRPr="009D4E90" w:rsidRDefault="009D4E90" w:rsidP="001A7247">
            <w:pPr>
              <w:spacing w:before="8"/>
              <w:ind w:left="50" w:right="-4136"/>
              <w:rPr>
                <w:sz w:val="24"/>
              </w:rPr>
            </w:pPr>
          </w:p>
        </w:tc>
        <w:tc>
          <w:tcPr>
            <w:tcW w:w="273" w:type="dxa"/>
          </w:tcPr>
          <w:p w14:paraId="7749DD08" w14:textId="77777777" w:rsidR="009D4E90" w:rsidRPr="009D4E90" w:rsidRDefault="009D4E90" w:rsidP="009D4E90"/>
        </w:tc>
        <w:tc>
          <w:tcPr>
            <w:tcW w:w="834" w:type="dxa"/>
          </w:tcPr>
          <w:p w14:paraId="67B170CB" w14:textId="77777777" w:rsidR="009D4E90" w:rsidRPr="009D4E90" w:rsidRDefault="009D4E90" w:rsidP="009D4E90"/>
        </w:tc>
        <w:tc>
          <w:tcPr>
            <w:tcW w:w="834" w:type="dxa"/>
          </w:tcPr>
          <w:p w14:paraId="1D410360" w14:textId="77777777" w:rsidR="009D4E90" w:rsidRPr="009D4E90" w:rsidRDefault="009D4E90" w:rsidP="009D4E90"/>
        </w:tc>
        <w:tc>
          <w:tcPr>
            <w:tcW w:w="20" w:type="dxa"/>
          </w:tcPr>
          <w:p w14:paraId="622B355E" w14:textId="77777777" w:rsidR="009D4E90" w:rsidRPr="009D4E90" w:rsidRDefault="009D4E90" w:rsidP="009D4E90"/>
        </w:tc>
        <w:tc>
          <w:tcPr>
            <w:tcW w:w="710" w:type="dxa"/>
          </w:tcPr>
          <w:p w14:paraId="2EAB3988" w14:textId="77777777" w:rsidR="009D4E90" w:rsidRPr="009D4E90" w:rsidRDefault="009D4E90" w:rsidP="009D4E90"/>
        </w:tc>
        <w:tc>
          <w:tcPr>
            <w:tcW w:w="20" w:type="dxa"/>
          </w:tcPr>
          <w:p w14:paraId="79CADCD6" w14:textId="77777777" w:rsidR="009D4E90" w:rsidRPr="009D4E90" w:rsidRDefault="009D4E90" w:rsidP="009D4E90"/>
        </w:tc>
      </w:tr>
      <w:tr w:rsidR="009D4E90" w:rsidRPr="009D4E90" w14:paraId="2FE0E996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324D8FBC" w14:textId="77777777" w:rsidR="009D4E90" w:rsidRPr="009D4E90" w:rsidRDefault="009D4E90" w:rsidP="009D4E90"/>
        </w:tc>
        <w:tc>
          <w:tcPr>
            <w:tcW w:w="273" w:type="dxa"/>
          </w:tcPr>
          <w:p w14:paraId="648FE042" w14:textId="77777777" w:rsidR="009D4E90" w:rsidRPr="009D4E90" w:rsidRDefault="009D4E90" w:rsidP="009D4E90">
            <w:pPr>
              <w:spacing w:before="137" w:line="267" w:lineRule="exact"/>
              <w:ind w:right="242"/>
              <w:jc w:val="right"/>
              <w:rPr>
                <w:sz w:val="24"/>
              </w:rPr>
            </w:pPr>
            <w:r w:rsidRPr="009D4E90">
              <w:rPr>
                <w:w w:val="77"/>
                <w:sz w:val="24"/>
              </w:rPr>
              <w:t>1</w:t>
            </w:r>
          </w:p>
        </w:tc>
        <w:tc>
          <w:tcPr>
            <w:tcW w:w="834" w:type="dxa"/>
          </w:tcPr>
          <w:p w14:paraId="7E9B3052" w14:textId="77777777" w:rsidR="009D4E90" w:rsidRPr="009D4E90" w:rsidRDefault="009D4E90" w:rsidP="009D4E90"/>
        </w:tc>
        <w:tc>
          <w:tcPr>
            <w:tcW w:w="834" w:type="dxa"/>
          </w:tcPr>
          <w:p w14:paraId="2299ACA8" w14:textId="77777777" w:rsidR="009D4E90" w:rsidRPr="009D4E90" w:rsidRDefault="009D4E90" w:rsidP="009D4E90"/>
        </w:tc>
        <w:tc>
          <w:tcPr>
            <w:tcW w:w="20" w:type="dxa"/>
          </w:tcPr>
          <w:p w14:paraId="7C816E09" w14:textId="77777777" w:rsidR="009D4E90" w:rsidRPr="009D4E90" w:rsidRDefault="009D4E90" w:rsidP="009D4E90"/>
        </w:tc>
        <w:tc>
          <w:tcPr>
            <w:tcW w:w="710" w:type="dxa"/>
          </w:tcPr>
          <w:p w14:paraId="0C675AA4" w14:textId="77777777" w:rsidR="009D4E90" w:rsidRPr="009D4E90" w:rsidRDefault="009D4E90" w:rsidP="009D4E90"/>
        </w:tc>
        <w:tc>
          <w:tcPr>
            <w:tcW w:w="20" w:type="dxa"/>
          </w:tcPr>
          <w:p w14:paraId="740CF35B" w14:textId="77777777" w:rsidR="009D4E90" w:rsidRPr="009D4E90" w:rsidRDefault="009D4E90" w:rsidP="009D4E90"/>
        </w:tc>
      </w:tr>
      <w:tr w:rsidR="009D4E90" w:rsidRPr="009D4E90" w14:paraId="194CE64E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626DFF53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73" w:type="dxa"/>
          </w:tcPr>
          <w:p w14:paraId="30E8F935" w14:textId="77777777" w:rsidR="009D4E90" w:rsidRPr="009D4E90" w:rsidRDefault="009D4E90" w:rsidP="009D4E90">
            <w:pPr>
              <w:spacing w:before="1" w:line="266" w:lineRule="exact"/>
              <w:ind w:right="242"/>
              <w:jc w:val="right"/>
              <w:rPr>
                <w:sz w:val="24"/>
              </w:rPr>
            </w:pPr>
            <w:r w:rsidRPr="009D4E90">
              <w:rPr>
                <w:w w:val="77"/>
                <w:sz w:val="24"/>
              </w:rPr>
              <w:t>2</w:t>
            </w:r>
          </w:p>
        </w:tc>
        <w:tc>
          <w:tcPr>
            <w:tcW w:w="834" w:type="dxa"/>
          </w:tcPr>
          <w:p w14:paraId="74AD28DD" w14:textId="77777777" w:rsidR="009D4E90" w:rsidRPr="009D4E90" w:rsidRDefault="009D4E90" w:rsidP="009D4E90">
            <w:pPr>
              <w:spacing w:before="1" w:line="266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4</w:t>
            </w:r>
          </w:p>
        </w:tc>
        <w:tc>
          <w:tcPr>
            <w:tcW w:w="834" w:type="dxa"/>
          </w:tcPr>
          <w:p w14:paraId="3205927C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1AD15D9D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10" w:type="dxa"/>
          </w:tcPr>
          <w:p w14:paraId="6D011D35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5ECA7DE7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61543B78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362BFA94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73" w:type="dxa"/>
          </w:tcPr>
          <w:p w14:paraId="5038DB1A" w14:textId="77777777" w:rsidR="009D4E90" w:rsidRPr="009D4E90" w:rsidRDefault="009D4E90" w:rsidP="009D4E90">
            <w:pPr>
              <w:spacing w:line="267" w:lineRule="exact"/>
              <w:ind w:right="242"/>
              <w:jc w:val="right"/>
              <w:rPr>
                <w:sz w:val="24"/>
              </w:rPr>
            </w:pPr>
            <w:r w:rsidRPr="009D4E90">
              <w:rPr>
                <w:w w:val="77"/>
                <w:sz w:val="24"/>
              </w:rPr>
              <w:t>3</w:t>
            </w:r>
          </w:p>
        </w:tc>
        <w:tc>
          <w:tcPr>
            <w:tcW w:w="834" w:type="dxa"/>
          </w:tcPr>
          <w:p w14:paraId="303A5E65" w14:textId="77777777" w:rsidR="009D4E90" w:rsidRPr="009D4E90" w:rsidRDefault="009D4E90" w:rsidP="009D4E90">
            <w:pPr>
              <w:spacing w:line="267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5</w:t>
            </w:r>
          </w:p>
        </w:tc>
        <w:tc>
          <w:tcPr>
            <w:tcW w:w="834" w:type="dxa"/>
          </w:tcPr>
          <w:p w14:paraId="4A441C63" w14:textId="77777777" w:rsidR="009D4E90" w:rsidRPr="009D4E90" w:rsidRDefault="009D4E90" w:rsidP="009D4E90">
            <w:pPr>
              <w:spacing w:line="267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7</w:t>
            </w:r>
          </w:p>
        </w:tc>
        <w:tc>
          <w:tcPr>
            <w:tcW w:w="20" w:type="dxa"/>
          </w:tcPr>
          <w:p w14:paraId="3201D7AF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710" w:type="dxa"/>
          </w:tcPr>
          <w:p w14:paraId="0BBC26A0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4C2277A1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03F3B87E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777A5E94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73" w:type="dxa"/>
          </w:tcPr>
          <w:p w14:paraId="2C8B5ADD" w14:textId="77777777" w:rsidR="009D4E90" w:rsidRPr="009D4E90" w:rsidRDefault="009D4E90" w:rsidP="009D4E90">
            <w:pPr>
              <w:spacing w:before="1" w:line="262" w:lineRule="exact"/>
              <w:ind w:right="242"/>
              <w:jc w:val="right"/>
              <w:rPr>
                <w:sz w:val="24"/>
              </w:rPr>
            </w:pPr>
            <w:r w:rsidRPr="009D4E90">
              <w:rPr>
                <w:w w:val="77"/>
                <w:sz w:val="24"/>
              </w:rPr>
              <w:t>6</w:t>
            </w:r>
          </w:p>
        </w:tc>
        <w:tc>
          <w:tcPr>
            <w:tcW w:w="834" w:type="dxa"/>
          </w:tcPr>
          <w:p w14:paraId="792996F0" w14:textId="77777777" w:rsidR="009D4E90" w:rsidRPr="009D4E90" w:rsidRDefault="009D4E90" w:rsidP="009D4E90">
            <w:pPr>
              <w:spacing w:before="1" w:line="262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8</w:t>
            </w:r>
          </w:p>
        </w:tc>
        <w:tc>
          <w:tcPr>
            <w:tcW w:w="834" w:type="dxa"/>
          </w:tcPr>
          <w:p w14:paraId="4B908067" w14:textId="77777777" w:rsidR="009D4E90" w:rsidRPr="009D4E90" w:rsidRDefault="009D4E90" w:rsidP="009D4E90">
            <w:pPr>
              <w:spacing w:before="1" w:line="262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10</w:t>
            </w:r>
          </w:p>
        </w:tc>
        <w:tc>
          <w:tcPr>
            <w:tcW w:w="20" w:type="dxa"/>
          </w:tcPr>
          <w:p w14:paraId="019ADC25" w14:textId="77777777" w:rsidR="009D4E90" w:rsidRPr="009D4E90" w:rsidRDefault="009D4E90" w:rsidP="009D4E90">
            <w:pPr>
              <w:spacing w:before="1" w:line="262" w:lineRule="exact"/>
              <w:ind w:right="174"/>
              <w:jc w:val="right"/>
              <w:rPr>
                <w:sz w:val="24"/>
              </w:rPr>
            </w:pPr>
            <w:r w:rsidRPr="009D4E90">
              <w:rPr>
                <w:sz w:val="24"/>
              </w:rPr>
              <w:t>12</w:t>
            </w:r>
          </w:p>
        </w:tc>
        <w:tc>
          <w:tcPr>
            <w:tcW w:w="710" w:type="dxa"/>
          </w:tcPr>
          <w:p w14:paraId="2CFC1A0F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0" w:type="dxa"/>
          </w:tcPr>
          <w:p w14:paraId="5E808824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  <w:tr w:rsidR="009D4E90" w:rsidRPr="009D4E90" w14:paraId="6760AF58" w14:textId="77777777" w:rsidTr="0FFC6523">
        <w:trPr>
          <w:gridAfter w:val="2"/>
          <w:wAfter w:w="1507" w:type="dxa"/>
          <w:trHeight w:val="300"/>
        </w:trPr>
        <w:tc>
          <w:tcPr>
            <w:tcW w:w="795" w:type="dxa"/>
          </w:tcPr>
          <w:p w14:paraId="37F968AE" w14:textId="77777777" w:rsidR="009D4E90" w:rsidRPr="009D4E90" w:rsidRDefault="009D4E90" w:rsidP="009D4E90">
            <w:pPr>
              <w:rPr>
                <w:sz w:val="20"/>
              </w:rPr>
            </w:pPr>
          </w:p>
        </w:tc>
        <w:tc>
          <w:tcPr>
            <w:tcW w:w="273" w:type="dxa"/>
          </w:tcPr>
          <w:p w14:paraId="7631A9CF" w14:textId="77777777" w:rsidR="009D4E90" w:rsidRPr="009D4E90" w:rsidRDefault="009D4E90" w:rsidP="009D4E90">
            <w:pPr>
              <w:spacing w:line="252" w:lineRule="exact"/>
              <w:ind w:right="242"/>
              <w:jc w:val="right"/>
              <w:rPr>
                <w:sz w:val="24"/>
              </w:rPr>
            </w:pPr>
            <w:r w:rsidRPr="009D4E90">
              <w:rPr>
                <w:w w:val="77"/>
                <w:sz w:val="24"/>
              </w:rPr>
              <w:t>9</w:t>
            </w:r>
          </w:p>
        </w:tc>
        <w:tc>
          <w:tcPr>
            <w:tcW w:w="834" w:type="dxa"/>
          </w:tcPr>
          <w:p w14:paraId="6A4C58CB" w14:textId="77777777" w:rsidR="009D4E90" w:rsidRPr="009D4E90" w:rsidRDefault="009D4E90" w:rsidP="009D4E90">
            <w:pPr>
              <w:spacing w:line="252" w:lineRule="exact"/>
              <w:ind w:left="234"/>
              <w:rPr>
                <w:sz w:val="24"/>
              </w:rPr>
            </w:pPr>
            <w:r w:rsidRPr="009D4E90">
              <w:rPr>
                <w:sz w:val="24"/>
              </w:rPr>
              <w:t>11</w:t>
            </w:r>
          </w:p>
        </w:tc>
        <w:tc>
          <w:tcPr>
            <w:tcW w:w="834" w:type="dxa"/>
          </w:tcPr>
          <w:p w14:paraId="0DF7417C" w14:textId="77777777" w:rsidR="009D4E90" w:rsidRPr="009D4E90" w:rsidRDefault="009D4E90" w:rsidP="009D4E90">
            <w:pPr>
              <w:spacing w:line="252" w:lineRule="exact"/>
              <w:ind w:left="242"/>
              <w:rPr>
                <w:sz w:val="24"/>
              </w:rPr>
            </w:pPr>
            <w:r w:rsidRPr="009D4E90">
              <w:rPr>
                <w:sz w:val="24"/>
              </w:rPr>
              <w:t>13</w:t>
            </w:r>
          </w:p>
        </w:tc>
        <w:tc>
          <w:tcPr>
            <w:tcW w:w="20" w:type="dxa"/>
          </w:tcPr>
          <w:p w14:paraId="6197EE70" w14:textId="77777777" w:rsidR="009D4E90" w:rsidRPr="009D4E90" w:rsidRDefault="009D4E90" w:rsidP="009D4E90">
            <w:pPr>
              <w:spacing w:line="252" w:lineRule="exact"/>
              <w:ind w:right="174"/>
              <w:jc w:val="right"/>
              <w:rPr>
                <w:sz w:val="24"/>
              </w:rPr>
            </w:pPr>
            <w:r w:rsidRPr="009D4E90">
              <w:rPr>
                <w:sz w:val="24"/>
              </w:rPr>
              <w:t>15</w:t>
            </w:r>
          </w:p>
        </w:tc>
        <w:tc>
          <w:tcPr>
            <w:tcW w:w="710" w:type="dxa"/>
          </w:tcPr>
          <w:p w14:paraId="1CA327F7" w14:textId="77777777" w:rsidR="009D4E90" w:rsidRPr="009D4E90" w:rsidRDefault="009D4E90" w:rsidP="009D4E90">
            <w:pPr>
              <w:spacing w:line="252" w:lineRule="exact"/>
              <w:ind w:left="195"/>
              <w:rPr>
                <w:sz w:val="24"/>
              </w:rPr>
            </w:pPr>
            <w:r w:rsidRPr="009D4E90">
              <w:rPr>
                <w:sz w:val="24"/>
              </w:rPr>
              <w:t>17</w:t>
            </w:r>
          </w:p>
        </w:tc>
        <w:tc>
          <w:tcPr>
            <w:tcW w:w="20" w:type="dxa"/>
          </w:tcPr>
          <w:p w14:paraId="3A40EA13" w14:textId="77777777" w:rsidR="009D4E90" w:rsidRPr="009D4E90" w:rsidRDefault="009D4E90" w:rsidP="009D4E90">
            <w:pPr>
              <w:rPr>
                <w:sz w:val="20"/>
              </w:rPr>
            </w:pPr>
          </w:p>
        </w:tc>
      </w:tr>
    </w:tbl>
    <w:p w14:paraId="0333B803" w14:textId="77777777" w:rsidR="009D4E90" w:rsidRPr="009D4E90" w:rsidRDefault="009D4E90" w:rsidP="009D4E90">
      <w:pPr>
        <w:rPr>
          <w:sz w:val="26"/>
          <w:szCs w:val="24"/>
        </w:rPr>
      </w:pPr>
    </w:p>
    <w:p w14:paraId="7226F3EC" w14:textId="77777777" w:rsidR="009D4E90" w:rsidRPr="009D4E90" w:rsidRDefault="009D4E90" w:rsidP="009D4E90">
      <w:pPr>
        <w:spacing w:before="3"/>
        <w:rPr>
          <w:sz w:val="30"/>
          <w:szCs w:val="24"/>
        </w:rPr>
      </w:pPr>
    </w:p>
    <w:p w14:paraId="5B68A4B7" w14:textId="77777777" w:rsidR="009D4E90" w:rsidRPr="009D4E90" w:rsidRDefault="64293E6D" w:rsidP="10A82116">
      <w:pPr>
        <w:numPr>
          <w:ilvl w:val="0"/>
          <w:numId w:val="22"/>
        </w:numPr>
        <w:tabs>
          <w:tab w:val="left" w:pos="2116"/>
        </w:tabs>
        <w:spacing w:before="1" w:line="237" w:lineRule="auto"/>
        <w:ind w:left="284" w:right="2" w:hanging="284"/>
        <w:jc w:val="both"/>
        <w:rPr>
          <w:sz w:val="24"/>
          <w:szCs w:val="24"/>
        </w:rPr>
      </w:pPr>
      <w:r w:rsidRPr="10A82116">
        <w:rPr>
          <w:sz w:val="24"/>
          <w:szCs w:val="24"/>
        </w:rPr>
        <w:t>Write a</w:t>
      </w:r>
      <w:r w:rsidRPr="10A82116">
        <w:rPr>
          <w:spacing w:val="-9"/>
          <w:sz w:val="24"/>
          <w:szCs w:val="24"/>
        </w:rPr>
        <w:t xml:space="preserve"> </w:t>
      </w:r>
      <w:r w:rsidRPr="10A82116">
        <w:rPr>
          <w:sz w:val="24"/>
          <w:szCs w:val="24"/>
        </w:rPr>
        <w:t>program</w:t>
      </w:r>
      <w:r w:rsidRPr="10A82116">
        <w:rPr>
          <w:spacing w:val="-7"/>
          <w:sz w:val="24"/>
          <w:szCs w:val="24"/>
        </w:rPr>
        <w:t xml:space="preserve"> </w:t>
      </w:r>
      <w:r w:rsidRPr="10A82116">
        <w:rPr>
          <w:sz w:val="24"/>
          <w:szCs w:val="24"/>
        </w:rPr>
        <w:t>to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generate</w:t>
      </w:r>
      <w:r w:rsidRPr="10A82116">
        <w:rPr>
          <w:spacing w:val="-5"/>
          <w:sz w:val="24"/>
          <w:szCs w:val="24"/>
        </w:rPr>
        <w:t xml:space="preserve"> </w:t>
      </w:r>
      <w:r w:rsidRPr="10A82116">
        <w:rPr>
          <w:sz w:val="24"/>
          <w:szCs w:val="24"/>
        </w:rPr>
        <w:t>the</w:t>
      </w:r>
      <w:r w:rsidRPr="10A82116">
        <w:rPr>
          <w:spacing w:val="-6"/>
          <w:sz w:val="24"/>
          <w:szCs w:val="24"/>
        </w:rPr>
        <w:t xml:space="preserve"> </w:t>
      </w:r>
      <w:r w:rsidRPr="10A82116">
        <w:rPr>
          <w:sz w:val="24"/>
          <w:szCs w:val="24"/>
        </w:rPr>
        <w:t>multiplication</w:t>
      </w:r>
      <w:r w:rsidRPr="10A82116">
        <w:rPr>
          <w:spacing w:val="-3"/>
          <w:sz w:val="24"/>
          <w:szCs w:val="24"/>
        </w:rPr>
        <w:t xml:space="preserve"> </w:t>
      </w:r>
      <w:r w:rsidRPr="10A82116">
        <w:rPr>
          <w:sz w:val="24"/>
          <w:szCs w:val="24"/>
        </w:rPr>
        <w:t>table</w:t>
      </w:r>
      <w:r w:rsidRPr="10A82116">
        <w:rPr>
          <w:spacing w:val="-2"/>
          <w:sz w:val="24"/>
          <w:szCs w:val="24"/>
        </w:rPr>
        <w:t xml:space="preserve"> </w:t>
      </w:r>
      <w:r w:rsidRPr="10A82116">
        <w:rPr>
          <w:sz w:val="24"/>
          <w:szCs w:val="24"/>
        </w:rPr>
        <w:t>for</w:t>
      </w:r>
      <w:r w:rsidRPr="10A82116">
        <w:rPr>
          <w:spacing w:val="-3"/>
          <w:sz w:val="24"/>
          <w:szCs w:val="24"/>
        </w:rPr>
        <w:t xml:space="preserve"> </w:t>
      </w:r>
      <w:r w:rsidRPr="10A82116">
        <w:rPr>
          <w:sz w:val="24"/>
          <w:szCs w:val="24"/>
        </w:rPr>
        <w:t>n</w:t>
      </w:r>
      <w:r w:rsidRPr="10A82116">
        <w:rPr>
          <w:spacing w:val="-1"/>
          <w:sz w:val="24"/>
          <w:szCs w:val="24"/>
        </w:rPr>
        <w:t xml:space="preserve"> </w:t>
      </w:r>
      <w:r w:rsidRPr="10A82116">
        <w:rPr>
          <w:sz w:val="24"/>
          <w:szCs w:val="24"/>
        </w:rPr>
        <w:t>numbers</w:t>
      </w:r>
      <w:r w:rsidRPr="10A82116">
        <w:rPr>
          <w:spacing w:val="-3"/>
          <w:sz w:val="24"/>
          <w:szCs w:val="24"/>
        </w:rPr>
        <w:t xml:space="preserve"> </w:t>
      </w:r>
      <w:r w:rsidRPr="10A82116">
        <w:rPr>
          <w:sz w:val="24"/>
          <w:szCs w:val="24"/>
        </w:rPr>
        <w:t>up</w:t>
      </w:r>
      <w:r w:rsidRPr="10A82116">
        <w:rPr>
          <w:spacing w:val="-4"/>
          <w:sz w:val="24"/>
          <w:szCs w:val="24"/>
        </w:rPr>
        <w:t xml:space="preserve"> </w:t>
      </w:r>
      <w:r w:rsidRPr="10A82116">
        <w:rPr>
          <w:sz w:val="24"/>
          <w:szCs w:val="24"/>
        </w:rPr>
        <w:t>to</w:t>
      </w:r>
      <w:r w:rsidRPr="10A82116">
        <w:rPr>
          <w:spacing w:val="-3"/>
          <w:sz w:val="24"/>
          <w:szCs w:val="24"/>
        </w:rPr>
        <w:t xml:space="preserve"> </w:t>
      </w:r>
      <w:r w:rsidRPr="10A82116">
        <w:rPr>
          <w:sz w:val="24"/>
          <w:szCs w:val="24"/>
        </w:rPr>
        <w:t>k</w:t>
      </w:r>
      <w:r w:rsidRPr="10A82116">
        <w:rPr>
          <w:spacing w:val="-4"/>
          <w:sz w:val="24"/>
          <w:szCs w:val="24"/>
        </w:rPr>
        <w:t xml:space="preserve"> </w:t>
      </w:r>
      <w:r w:rsidRPr="10A82116">
        <w:rPr>
          <w:sz w:val="24"/>
          <w:szCs w:val="24"/>
        </w:rPr>
        <w:t>terms (nested</w:t>
      </w:r>
      <w:r w:rsidRPr="10A82116">
        <w:rPr>
          <w:spacing w:val="-57"/>
          <w:sz w:val="24"/>
          <w:szCs w:val="24"/>
        </w:rPr>
        <w:t xml:space="preserve"> </w:t>
      </w:r>
      <w:r w:rsidRPr="10A82116">
        <w:rPr>
          <w:sz w:val="24"/>
          <w:szCs w:val="24"/>
        </w:rPr>
        <w:t>loops).</w:t>
      </w:r>
    </w:p>
    <w:p w14:paraId="01CD3C21" w14:textId="3C34EF16" w:rsidR="009D4E90" w:rsidRPr="005134A1" w:rsidRDefault="005134A1" w:rsidP="00185FE8">
      <w:pPr>
        <w:pStyle w:val="ListParagraph"/>
        <w:numPr>
          <w:ilvl w:val="0"/>
          <w:numId w:val="22"/>
        </w:numPr>
        <w:spacing w:before="10"/>
        <w:ind w:left="284" w:right="2" w:hanging="284"/>
        <w:jc w:val="both"/>
        <w:rPr>
          <w:sz w:val="24"/>
        </w:rPr>
      </w:pPr>
      <w:r w:rsidRPr="005134A1">
        <w:rPr>
          <w:sz w:val="24"/>
          <w:szCs w:val="24"/>
        </w:rPr>
        <w:t xml:space="preserve"> </w:t>
      </w:r>
      <w:r w:rsidR="009D4E90" w:rsidRPr="005134A1">
        <w:rPr>
          <w:sz w:val="24"/>
        </w:rPr>
        <w:t>Write</w:t>
      </w:r>
      <w:r w:rsidR="009D4E90" w:rsidRPr="005134A1">
        <w:rPr>
          <w:spacing w:val="-2"/>
          <w:sz w:val="24"/>
        </w:rPr>
        <w:t xml:space="preserve"> </w:t>
      </w:r>
      <w:r w:rsidR="009D4E90" w:rsidRPr="005134A1">
        <w:rPr>
          <w:sz w:val="24"/>
        </w:rPr>
        <w:t>a</w:t>
      </w:r>
      <w:r w:rsidR="009D4E90" w:rsidRPr="005134A1">
        <w:rPr>
          <w:spacing w:val="-6"/>
          <w:sz w:val="24"/>
        </w:rPr>
        <w:t xml:space="preserve"> </w:t>
      </w:r>
      <w:r w:rsidR="009D4E90" w:rsidRPr="005134A1">
        <w:rPr>
          <w:sz w:val="24"/>
        </w:rPr>
        <w:t>program</w:t>
      </w:r>
      <w:r w:rsidR="009D4E90" w:rsidRPr="005134A1">
        <w:rPr>
          <w:spacing w:val="-5"/>
          <w:sz w:val="24"/>
        </w:rPr>
        <w:t xml:space="preserve"> </w:t>
      </w:r>
      <w:r w:rsidR="009D4E90" w:rsidRPr="005134A1">
        <w:rPr>
          <w:sz w:val="24"/>
        </w:rPr>
        <w:t>to</w:t>
      </w:r>
      <w:r w:rsidR="009D4E90" w:rsidRPr="005134A1">
        <w:rPr>
          <w:spacing w:val="-1"/>
          <w:sz w:val="24"/>
        </w:rPr>
        <w:t xml:space="preserve"> </w:t>
      </w:r>
      <w:r w:rsidR="009D4E90" w:rsidRPr="005134A1">
        <w:rPr>
          <w:sz w:val="24"/>
        </w:rPr>
        <w:t>print</w:t>
      </w:r>
      <w:r w:rsidR="009D4E90" w:rsidRPr="005134A1">
        <w:rPr>
          <w:spacing w:val="1"/>
          <w:sz w:val="24"/>
        </w:rPr>
        <w:t xml:space="preserve"> </w:t>
      </w:r>
      <w:r w:rsidR="009D4E90" w:rsidRPr="005134A1">
        <w:rPr>
          <w:sz w:val="24"/>
        </w:rPr>
        <w:t>the</w:t>
      </w:r>
      <w:r w:rsidR="009D4E90" w:rsidRPr="005134A1">
        <w:rPr>
          <w:spacing w:val="-5"/>
          <w:sz w:val="24"/>
        </w:rPr>
        <w:t xml:space="preserve"> </w:t>
      </w:r>
      <w:r w:rsidR="009D4E90" w:rsidRPr="005134A1">
        <w:rPr>
          <w:sz w:val="24"/>
        </w:rPr>
        <w:t>Fibonacci</w:t>
      </w:r>
      <w:r w:rsidR="009D4E90" w:rsidRPr="005134A1">
        <w:rPr>
          <w:spacing w:val="-6"/>
          <w:sz w:val="24"/>
        </w:rPr>
        <w:t xml:space="preserve"> </w:t>
      </w:r>
      <w:r w:rsidR="009D4E90" w:rsidRPr="005134A1">
        <w:rPr>
          <w:sz w:val="24"/>
        </w:rPr>
        <w:t>numbers that</w:t>
      </w:r>
      <w:r w:rsidR="009D4E90" w:rsidRPr="005134A1">
        <w:rPr>
          <w:spacing w:val="1"/>
          <w:sz w:val="24"/>
        </w:rPr>
        <w:t xml:space="preserve"> </w:t>
      </w:r>
      <w:r w:rsidR="009D4E90" w:rsidRPr="005134A1">
        <w:rPr>
          <w:sz w:val="24"/>
        </w:rPr>
        <w:t>fall</w:t>
      </w:r>
      <w:r w:rsidR="009D4E90" w:rsidRPr="005134A1">
        <w:rPr>
          <w:spacing w:val="-1"/>
          <w:sz w:val="24"/>
        </w:rPr>
        <w:t xml:space="preserve"> </w:t>
      </w:r>
      <w:r w:rsidR="009D4E90" w:rsidRPr="005134A1">
        <w:rPr>
          <w:sz w:val="24"/>
        </w:rPr>
        <w:t>in the</w:t>
      </w:r>
      <w:r w:rsidR="009D4E90" w:rsidRPr="005134A1">
        <w:rPr>
          <w:spacing w:val="-4"/>
          <w:sz w:val="24"/>
        </w:rPr>
        <w:t xml:space="preserve"> </w:t>
      </w:r>
      <w:r w:rsidR="009D4E90" w:rsidRPr="005134A1">
        <w:rPr>
          <w:sz w:val="24"/>
        </w:rPr>
        <w:t>given</w:t>
      </w:r>
      <w:r w:rsidR="009D4E90" w:rsidRPr="005134A1">
        <w:rPr>
          <w:spacing w:val="-1"/>
          <w:sz w:val="24"/>
        </w:rPr>
        <w:t xml:space="preserve"> </w:t>
      </w:r>
      <w:r w:rsidR="009D4E90" w:rsidRPr="005134A1">
        <w:rPr>
          <w:sz w:val="24"/>
        </w:rPr>
        <w:t>range.</w:t>
      </w:r>
    </w:p>
    <w:p w14:paraId="39886267" w14:textId="62D659DF" w:rsidR="009D4E90" w:rsidRPr="009D4E90" w:rsidRDefault="009D4E90" w:rsidP="00185FE8">
      <w:pPr>
        <w:numPr>
          <w:ilvl w:val="0"/>
          <w:numId w:val="22"/>
        </w:numPr>
        <w:tabs>
          <w:tab w:val="left" w:pos="2116"/>
        </w:tabs>
        <w:spacing w:line="330" w:lineRule="exact"/>
        <w:ind w:left="284" w:hanging="284"/>
        <w:jc w:val="both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to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print</w:t>
      </w:r>
      <w:r w:rsidRPr="009D4E90">
        <w:rPr>
          <w:spacing w:val="3"/>
          <w:sz w:val="24"/>
        </w:rPr>
        <w:t xml:space="preserve"> </w:t>
      </w:r>
      <w:r w:rsidRPr="009D4E90">
        <w:rPr>
          <w:sz w:val="24"/>
        </w:rPr>
        <w:t>th</w:t>
      </w:r>
      <w:r w:rsidR="005134A1">
        <w:rPr>
          <w:sz w:val="24"/>
        </w:rPr>
        <w:t xml:space="preserve">e </w:t>
      </w:r>
      <w:r w:rsidRPr="009D4E90">
        <w:rPr>
          <w:sz w:val="24"/>
        </w:rPr>
        <w:t>N</w:t>
      </w:r>
      <w:proofErr w:type="spellStart"/>
      <w:r w:rsidRPr="009D4E90">
        <w:rPr>
          <w:position w:val="11"/>
          <w:sz w:val="21"/>
        </w:rPr>
        <w:t>th</w:t>
      </w:r>
      <w:proofErr w:type="spellEnd"/>
      <w:r w:rsidRPr="009D4E90">
        <w:rPr>
          <w:spacing w:val="7"/>
          <w:position w:val="11"/>
          <w:sz w:val="21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prime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number.</w:t>
      </w:r>
    </w:p>
    <w:p w14:paraId="4033EDE6" w14:textId="0DA089E2" w:rsidR="009D4E90" w:rsidRPr="009D4E90" w:rsidRDefault="009D4E90" w:rsidP="00185FE8">
      <w:pPr>
        <w:numPr>
          <w:ilvl w:val="0"/>
          <w:numId w:val="22"/>
        </w:numPr>
        <w:tabs>
          <w:tab w:val="left" w:pos="2116"/>
        </w:tabs>
        <w:spacing w:line="352" w:lineRule="exact"/>
        <w:ind w:left="284" w:hanging="284"/>
        <w:jc w:val="both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7"/>
          <w:sz w:val="24"/>
        </w:rPr>
        <w:t xml:space="preserve"> </w:t>
      </w:r>
      <w:r w:rsidRPr="009D4E90">
        <w:rPr>
          <w:sz w:val="24"/>
        </w:rPr>
        <w:t>to print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th</w:t>
      </w:r>
      <w:r w:rsidR="005134A1">
        <w:rPr>
          <w:sz w:val="24"/>
        </w:rPr>
        <w:t>e</w:t>
      </w:r>
      <w:r w:rsidRPr="009D4E90">
        <w:rPr>
          <w:spacing w:val="-7"/>
          <w:sz w:val="24"/>
        </w:rPr>
        <w:t xml:space="preserve"> </w:t>
      </w:r>
      <w:r w:rsidRPr="009D4E90">
        <w:rPr>
          <w:sz w:val="24"/>
        </w:rPr>
        <w:t>N</w:t>
      </w:r>
      <w:proofErr w:type="spellStart"/>
      <w:r w:rsidRPr="009D4E90">
        <w:rPr>
          <w:position w:val="11"/>
          <w:sz w:val="21"/>
        </w:rPr>
        <w:t>th</w:t>
      </w:r>
      <w:proofErr w:type="spellEnd"/>
      <w:r w:rsidRPr="009D4E90">
        <w:rPr>
          <w:spacing w:val="6"/>
          <w:position w:val="11"/>
          <w:sz w:val="21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Armstrong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number.</w:t>
      </w:r>
    </w:p>
    <w:p w14:paraId="233A714A" w14:textId="77777777" w:rsidR="009D4E90" w:rsidRPr="009D4E90" w:rsidRDefault="009D4E90" w:rsidP="009D4E90">
      <w:pPr>
        <w:spacing w:before="4"/>
        <w:rPr>
          <w:sz w:val="29"/>
          <w:szCs w:val="24"/>
        </w:rPr>
      </w:pPr>
    </w:p>
    <w:p w14:paraId="26A00022" w14:textId="77777777" w:rsidR="005134A1" w:rsidRDefault="005134A1" w:rsidP="009D4E90">
      <w:pPr>
        <w:spacing w:before="1"/>
        <w:outlineLvl w:val="3"/>
        <w:rPr>
          <w:b/>
          <w:bCs/>
          <w:sz w:val="24"/>
          <w:szCs w:val="24"/>
        </w:rPr>
      </w:pPr>
    </w:p>
    <w:p w14:paraId="489B1BA0" w14:textId="77777777" w:rsidR="00A5261B" w:rsidRDefault="00A5261B" w:rsidP="009D4E90">
      <w:pPr>
        <w:spacing w:before="1"/>
        <w:outlineLvl w:val="3"/>
        <w:rPr>
          <w:b/>
          <w:bCs/>
          <w:sz w:val="24"/>
          <w:szCs w:val="24"/>
        </w:rPr>
      </w:pPr>
    </w:p>
    <w:p w14:paraId="1418EA78" w14:textId="4FEBDD92" w:rsidR="009D4E90" w:rsidRPr="009D4E90" w:rsidRDefault="009D4E90" w:rsidP="009D4E90">
      <w:pPr>
        <w:spacing w:before="1"/>
        <w:outlineLvl w:val="3"/>
        <w:rPr>
          <w:b/>
          <w:bCs/>
          <w:sz w:val="24"/>
          <w:szCs w:val="24"/>
        </w:rPr>
      </w:pPr>
      <w:proofErr w:type="gramStart"/>
      <w:r w:rsidRPr="009D4E90">
        <w:rPr>
          <w:b/>
          <w:bCs/>
          <w:sz w:val="24"/>
          <w:szCs w:val="24"/>
        </w:rPr>
        <w:t>Lab</w:t>
      </w:r>
      <w:r w:rsidRPr="009D4E90">
        <w:rPr>
          <w:b/>
          <w:bCs/>
          <w:spacing w:val="-2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8.</w:t>
      </w:r>
      <w:proofErr w:type="gramEnd"/>
      <w:r w:rsidRPr="009D4E90">
        <w:rPr>
          <w:b/>
          <w:bCs/>
          <w:spacing w:val="-5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1-D</w:t>
      </w:r>
      <w:r w:rsidRPr="009D4E90">
        <w:rPr>
          <w:b/>
          <w:bCs/>
          <w:spacing w:val="-10"/>
          <w:sz w:val="24"/>
          <w:szCs w:val="24"/>
        </w:rPr>
        <w:t xml:space="preserve"> </w:t>
      </w:r>
      <w:r w:rsidRPr="009D4E90">
        <w:rPr>
          <w:b/>
          <w:bCs/>
          <w:sz w:val="24"/>
          <w:szCs w:val="24"/>
        </w:rPr>
        <w:t>Array</w:t>
      </w:r>
    </w:p>
    <w:p w14:paraId="1AE7B51E" w14:textId="4A5229CC" w:rsidR="009D4E90" w:rsidRPr="009D4E90" w:rsidRDefault="57787B82" w:rsidP="4B80E1DA">
      <w:pPr>
        <w:numPr>
          <w:ilvl w:val="0"/>
          <w:numId w:val="21"/>
        </w:numPr>
        <w:tabs>
          <w:tab w:val="left" w:pos="2116"/>
        </w:tabs>
        <w:spacing w:before="120"/>
        <w:ind w:left="284" w:hanging="284"/>
        <w:rPr>
          <w:sz w:val="24"/>
          <w:szCs w:val="24"/>
        </w:rPr>
      </w:pPr>
      <w:r w:rsidRPr="4B80E1DA">
        <w:rPr>
          <w:sz w:val="24"/>
          <w:szCs w:val="24"/>
        </w:rPr>
        <w:t xml:space="preserve">F </w:t>
      </w:r>
      <w:r w:rsidR="009D4E90" w:rsidRPr="4B80E1DA">
        <w:rPr>
          <w:sz w:val="24"/>
          <w:szCs w:val="24"/>
        </w:rPr>
        <w:t>Write</w:t>
      </w:r>
      <w:r w:rsidR="009D4E90" w:rsidRPr="4B80E1DA">
        <w:rPr>
          <w:spacing w:val="-6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a</w:t>
      </w:r>
      <w:r w:rsidR="009D4E90" w:rsidRPr="4B80E1DA">
        <w:rPr>
          <w:spacing w:val="-6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program</w:t>
      </w:r>
      <w:r w:rsidR="009D4E90" w:rsidRPr="4B80E1DA">
        <w:rPr>
          <w:spacing w:val="-7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to find</w:t>
      </w:r>
      <w:r w:rsidR="009D4E90" w:rsidRPr="4B80E1DA">
        <w:rPr>
          <w:spacing w:val="-2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the</w:t>
      </w:r>
      <w:r w:rsidR="009D4E90" w:rsidRPr="4B80E1DA">
        <w:rPr>
          <w:spacing w:val="-5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largest and</w:t>
      </w:r>
      <w:r w:rsidR="009D4E90" w:rsidRPr="4B80E1DA">
        <w:rPr>
          <w:spacing w:val="-2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smallest</w:t>
      </w:r>
      <w:r w:rsidR="009D4E90" w:rsidRPr="4B80E1DA">
        <w:rPr>
          <w:spacing w:val="-1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element in</w:t>
      </w:r>
      <w:r w:rsidR="009D4E90" w:rsidRPr="4B80E1DA">
        <w:rPr>
          <w:spacing w:val="-2"/>
          <w:sz w:val="24"/>
          <w:szCs w:val="24"/>
        </w:rPr>
        <w:t xml:space="preserve"> </w:t>
      </w:r>
      <w:r w:rsidR="009D4E90" w:rsidRPr="4B80E1DA">
        <w:rPr>
          <w:sz w:val="24"/>
          <w:szCs w:val="24"/>
        </w:rPr>
        <w:t>an array.</w:t>
      </w:r>
    </w:p>
    <w:p w14:paraId="461C0A3A" w14:textId="38C4A879" w:rsidR="009D4E90" w:rsidRPr="009D4E90" w:rsidRDefault="009D4E90" w:rsidP="4B80E1DA">
      <w:pPr>
        <w:numPr>
          <w:ilvl w:val="0"/>
          <w:numId w:val="21"/>
        </w:numPr>
        <w:tabs>
          <w:tab w:val="left" w:pos="2116"/>
        </w:tabs>
        <w:spacing w:before="9"/>
        <w:ind w:left="284" w:hanging="284"/>
        <w:rPr>
          <w:sz w:val="24"/>
          <w:szCs w:val="24"/>
        </w:rPr>
      </w:pPr>
      <w:r w:rsidRPr="4B80E1DA">
        <w:rPr>
          <w:sz w:val="24"/>
          <w:szCs w:val="24"/>
        </w:rPr>
        <w:t>Write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a</w:t>
      </w:r>
      <w:r w:rsidRPr="4B80E1DA">
        <w:rPr>
          <w:spacing w:val="-6"/>
          <w:sz w:val="24"/>
          <w:szCs w:val="24"/>
        </w:rPr>
        <w:t xml:space="preserve"> </w:t>
      </w:r>
      <w:r w:rsidRPr="4B80E1DA">
        <w:rPr>
          <w:sz w:val="24"/>
          <w:szCs w:val="24"/>
        </w:rPr>
        <w:t>program</w:t>
      </w:r>
      <w:r w:rsidRPr="4B80E1DA">
        <w:rPr>
          <w:spacing w:val="-6"/>
          <w:sz w:val="24"/>
          <w:szCs w:val="24"/>
        </w:rPr>
        <w:t xml:space="preserve"> </w:t>
      </w:r>
      <w:r w:rsidRPr="4B80E1DA">
        <w:rPr>
          <w:sz w:val="24"/>
          <w:szCs w:val="24"/>
        </w:rPr>
        <w:t>to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find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the</w:t>
      </w:r>
      <w:r w:rsidRPr="4B80E1DA">
        <w:rPr>
          <w:spacing w:val="-2"/>
          <w:sz w:val="24"/>
          <w:szCs w:val="24"/>
        </w:rPr>
        <w:t xml:space="preserve"> </w:t>
      </w:r>
      <w:r w:rsidRPr="4B80E1DA">
        <w:rPr>
          <w:sz w:val="24"/>
          <w:szCs w:val="24"/>
        </w:rPr>
        <w:t>sum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of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odd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index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numbers</w:t>
      </w:r>
      <w:r w:rsidRPr="4B80E1DA">
        <w:rPr>
          <w:spacing w:val="-4"/>
          <w:sz w:val="24"/>
          <w:szCs w:val="24"/>
        </w:rPr>
        <w:t xml:space="preserve"> </w:t>
      </w:r>
      <w:r w:rsidRPr="4B80E1DA">
        <w:rPr>
          <w:sz w:val="24"/>
          <w:szCs w:val="24"/>
        </w:rPr>
        <w:t>in an</w:t>
      </w:r>
      <w:r w:rsidRPr="4B80E1DA">
        <w:rPr>
          <w:spacing w:val="-1"/>
          <w:sz w:val="24"/>
          <w:szCs w:val="24"/>
        </w:rPr>
        <w:t xml:space="preserve"> </w:t>
      </w:r>
      <w:r w:rsidRPr="4B80E1DA">
        <w:rPr>
          <w:sz w:val="24"/>
          <w:szCs w:val="24"/>
        </w:rPr>
        <w:t>array.</w:t>
      </w:r>
    </w:p>
    <w:p w14:paraId="3CC1341A" w14:textId="767B3283" w:rsidR="009D4E90" w:rsidRDefault="009D4E90" w:rsidP="00185FE8">
      <w:pPr>
        <w:numPr>
          <w:ilvl w:val="0"/>
          <w:numId w:val="21"/>
        </w:numPr>
        <w:tabs>
          <w:tab w:val="left" w:pos="2116"/>
        </w:tabs>
        <w:spacing w:before="10"/>
        <w:ind w:left="284" w:hanging="284"/>
        <w:rPr>
          <w:sz w:val="24"/>
          <w:szCs w:val="24"/>
        </w:rPr>
      </w:pPr>
      <w:r w:rsidRPr="1221EF55">
        <w:rPr>
          <w:sz w:val="24"/>
          <w:szCs w:val="24"/>
        </w:rPr>
        <w:t>Write a program to print the subarray that lies between the two indexes.</w:t>
      </w:r>
    </w:p>
    <w:p w14:paraId="5AF8ABE6" w14:textId="77777777" w:rsidR="009D4E90" w:rsidRDefault="009D4E90" w:rsidP="00185FE8">
      <w:pPr>
        <w:numPr>
          <w:ilvl w:val="0"/>
          <w:numId w:val="21"/>
        </w:numPr>
        <w:tabs>
          <w:tab w:val="left" w:pos="2116"/>
        </w:tabs>
        <w:spacing w:before="26" w:line="237" w:lineRule="auto"/>
        <w:ind w:right="2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to find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the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number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of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positive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numbers,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negative</w:t>
      </w:r>
      <w:r w:rsidRPr="009D4E90">
        <w:rPr>
          <w:spacing w:val="-8"/>
          <w:sz w:val="24"/>
        </w:rPr>
        <w:t xml:space="preserve"> </w:t>
      </w:r>
      <w:r w:rsidRPr="009D4E90">
        <w:rPr>
          <w:sz w:val="24"/>
        </w:rPr>
        <w:t>numbers,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odd</w:t>
      </w:r>
      <w:r w:rsidRPr="009D4E90">
        <w:rPr>
          <w:spacing w:val="-57"/>
          <w:sz w:val="24"/>
        </w:rPr>
        <w:t xml:space="preserve"> </w:t>
      </w:r>
      <w:r w:rsidRPr="009D4E90">
        <w:rPr>
          <w:sz w:val="24"/>
        </w:rPr>
        <w:t>numbers,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even numbers,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and the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number of 0 of</w:t>
      </w:r>
      <w:r w:rsidRPr="009D4E90">
        <w:rPr>
          <w:spacing w:val="-3"/>
          <w:sz w:val="24"/>
        </w:rPr>
        <w:t xml:space="preserve"> </w:t>
      </w:r>
      <w:r w:rsidRPr="009D4E90">
        <w:rPr>
          <w:sz w:val="24"/>
        </w:rPr>
        <w:t>an array.</w:t>
      </w:r>
    </w:p>
    <w:p w14:paraId="10E78A52" w14:textId="58D1F409" w:rsidR="009D4E90" w:rsidRPr="009D4E90" w:rsidRDefault="0191B7D3" w:rsidP="3D544D11">
      <w:pPr>
        <w:numPr>
          <w:ilvl w:val="0"/>
          <w:numId w:val="21"/>
        </w:numPr>
        <w:tabs>
          <w:tab w:val="left" w:pos="2116"/>
        </w:tabs>
        <w:spacing w:before="6"/>
        <w:rPr>
          <w:sz w:val="24"/>
          <w:szCs w:val="24"/>
        </w:rPr>
      </w:pPr>
      <w:r w:rsidRPr="3D544D11">
        <w:rPr>
          <w:sz w:val="24"/>
          <w:szCs w:val="24"/>
        </w:rPr>
        <w:t>Write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a</w:t>
      </w:r>
      <w:r w:rsidRPr="3D544D11">
        <w:rPr>
          <w:spacing w:val="-6"/>
          <w:sz w:val="24"/>
          <w:szCs w:val="24"/>
        </w:rPr>
        <w:t xml:space="preserve"> </w:t>
      </w:r>
      <w:r w:rsidRPr="3D544D11">
        <w:rPr>
          <w:sz w:val="24"/>
          <w:szCs w:val="24"/>
        </w:rPr>
        <w:t>program</w:t>
      </w:r>
      <w:r w:rsidRPr="3D544D11">
        <w:rPr>
          <w:spacing w:val="-6"/>
          <w:sz w:val="24"/>
          <w:szCs w:val="24"/>
        </w:rPr>
        <w:t xml:space="preserve"> </w:t>
      </w:r>
      <w:r w:rsidRPr="3D544D11">
        <w:rPr>
          <w:sz w:val="24"/>
          <w:szCs w:val="24"/>
        </w:rPr>
        <w:t>to reverse</w:t>
      </w:r>
      <w:r w:rsidRPr="3D544D11">
        <w:rPr>
          <w:spacing w:val="-4"/>
          <w:sz w:val="24"/>
          <w:szCs w:val="24"/>
        </w:rPr>
        <w:t xml:space="preserve"> </w:t>
      </w:r>
      <w:r w:rsidRPr="3D544D11">
        <w:rPr>
          <w:sz w:val="24"/>
          <w:szCs w:val="24"/>
        </w:rPr>
        <w:t>an</w:t>
      </w:r>
      <w:r w:rsidRPr="3D544D11">
        <w:rPr>
          <w:spacing w:val="-4"/>
          <w:sz w:val="24"/>
          <w:szCs w:val="24"/>
        </w:rPr>
        <w:t xml:space="preserve"> </w:t>
      </w:r>
      <w:r w:rsidRPr="3D544D11">
        <w:rPr>
          <w:sz w:val="24"/>
          <w:szCs w:val="24"/>
        </w:rPr>
        <w:t>array</w:t>
      </w:r>
      <w:r w:rsidRPr="3D544D11">
        <w:rPr>
          <w:spacing w:val="-5"/>
          <w:sz w:val="24"/>
          <w:szCs w:val="24"/>
        </w:rPr>
        <w:t xml:space="preserve"> </w:t>
      </w:r>
      <w:r w:rsidRPr="3D544D11">
        <w:rPr>
          <w:sz w:val="24"/>
          <w:szCs w:val="24"/>
        </w:rPr>
        <w:t>with</w:t>
      </w:r>
      <w:r w:rsidRPr="3D544D11">
        <w:rPr>
          <w:spacing w:val="1"/>
          <w:sz w:val="24"/>
          <w:szCs w:val="24"/>
        </w:rPr>
        <w:t xml:space="preserve"> </w:t>
      </w:r>
      <w:r w:rsidRPr="3D544D11">
        <w:rPr>
          <w:sz w:val="24"/>
          <w:szCs w:val="24"/>
        </w:rPr>
        <w:t>an</w:t>
      </w:r>
      <w:r w:rsidRPr="3D544D11">
        <w:rPr>
          <w:spacing w:val="-1"/>
          <w:sz w:val="24"/>
          <w:szCs w:val="24"/>
        </w:rPr>
        <w:t xml:space="preserve"> </w:t>
      </w:r>
      <w:r w:rsidRPr="3D544D11">
        <w:rPr>
          <w:sz w:val="24"/>
          <w:szCs w:val="24"/>
        </w:rPr>
        <w:t>auxiliary array.</w:t>
      </w:r>
    </w:p>
    <w:p w14:paraId="1DB2379E" w14:textId="77777777" w:rsidR="009D4E90" w:rsidRPr="009D4E90" w:rsidRDefault="009D4E90" w:rsidP="00185FE8">
      <w:pPr>
        <w:numPr>
          <w:ilvl w:val="0"/>
          <w:numId w:val="21"/>
        </w:numPr>
        <w:tabs>
          <w:tab w:val="left" w:pos="2116"/>
        </w:tabs>
        <w:spacing w:before="14"/>
        <w:rPr>
          <w:sz w:val="24"/>
        </w:rPr>
      </w:pPr>
      <w:r w:rsidRPr="009D4E90">
        <w:rPr>
          <w:sz w:val="24"/>
        </w:rPr>
        <w:t>Write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</w:t>
      </w:r>
      <w:r w:rsidRPr="009D4E90">
        <w:rPr>
          <w:spacing w:val="-6"/>
          <w:sz w:val="24"/>
        </w:rPr>
        <w:t xml:space="preserve"> </w:t>
      </w:r>
      <w:r w:rsidRPr="009D4E90">
        <w:rPr>
          <w:sz w:val="24"/>
        </w:rPr>
        <w:t>program</w:t>
      </w:r>
      <w:r w:rsidRPr="009D4E90">
        <w:rPr>
          <w:spacing w:val="-7"/>
          <w:sz w:val="24"/>
        </w:rPr>
        <w:t xml:space="preserve"> </w:t>
      </w:r>
      <w:r w:rsidRPr="009D4E90">
        <w:rPr>
          <w:sz w:val="24"/>
        </w:rPr>
        <w:t>to</w:t>
      </w:r>
      <w:r w:rsidRPr="009D4E90">
        <w:rPr>
          <w:spacing w:val="1"/>
          <w:sz w:val="24"/>
        </w:rPr>
        <w:t xml:space="preserve"> </w:t>
      </w:r>
      <w:r w:rsidRPr="009D4E90">
        <w:rPr>
          <w:sz w:val="24"/>
        </w:rPr>
        <w:t>check</w:t>
      </w:r>
      <w:r w:rsidRPr="009D4E90">
        <w:rPr>
          <w:spacing w:val="2"/>
          <w:sz w:val="24"/>
        </w:rPr>
        <w:t xml:space="preserve"> </w:t>
      </w:r>
      <w:r w:rsidRPr="009D4E90">
        <w:rPr>
          <w:sz w:val="24"/>
        </w:rPr>
        <w:t>whether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an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array</w:t>
      </w:r>
      <w:r w:rsidRPr="009D4E90">
        <w:rPr>
          <w:spacing w:val="-4"/>
          <w:sz w:val="24"/>
        </w:rPr>
        <w:t xml:space="preserve"> </w:t>
      </w:r>
      <w:r w:rsidRPr="009D4E90">
        <w:rPr>
          <w:sz w:val="24"/>
        </w:rPr>
        <w:t>is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sorted</w:t>
      </w:r>
      <w:r w:rsidRPr="009D4E90">
        <w:rPr>
          <w:spacing w:val="-1"/>
          <w:sz w:val="24"/>
        </w:rPr>
        <w:t xml:space="preserve"> </w:t>
      </w:r>
      <w:r w:rsidRPr="009D4E90">
        <w:rPr>
          <w:sz w:val="24"/>
        </w:rPr>
        <w:t>or</w:t>
      </w:r>
      <w:r w:rsidRPr="009D4E90">
        <w:rPr>
          <w:spacing w:val="-2"/>
          <w:sz w:val="24"/>
        </w:rPr>
        <w:t xml:space="preserve"> </w:t>
      </w:r>
      <w:r w:rsidRPr="009D4E90">
        <w:rPr>
          <w:sz w:val="24"/>
        </w:rPr>
        <w:t>not.</w:t>
      </w:r>
    </w:p>
    <w:p w14:paraId="01A51CF6" w14:textId="77777777" w:rsidR="00795D40" w:rsidRPr="00795D40" w:rsidRDefault="00795D40" w:rsidP="00185FE8">
      <w:pPr>
        <w:numPr>
          <w:ilvl w:val="0"/>
          <w:numId w:val="21"/>
        </w:numPr>
        <w:tabs>
          <w:tab w:val="left" w:pos="1753"/>
        </w:tabs>
        <w:spacing w:before="73"/>
        <w:ind w:right="-22"/>
        <w:jc w:val="both"/>
        <w:rPr>
          <w:sz w:val="24"/>
        </w:rPr>
      </w:pPr>
      <w:r w:rsidRPr="00795D40">
        <w:rPr>
          <w:sz w:val="24"/>
        </w:rPr>
        <w:t>Write a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arrange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elements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of an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array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ascending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order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by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simple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 xml:space="preserve">sorting </w:t>
      </w:r>
      <w:r w:rsidRPr="00795D40">
        <w:rPr>
          <w:sz w:val="24"/>
        </w:rPr>
        <w:lastRenderedPageBreak/>
        <w:t>method. (Selection sort/bubble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sort)</w:t>
      </w:r>
    </w:p>
    <w:p w14:paraId="3654AAB6" w14:textId="77777777" w:rsidR="00795D40" w:rsidRPr="00795D40" w:rsidRDefault="00795D40" w:rsidP="00185FE8">
      <w:pPr>
        <w:numPr>
          <w:ilvl w:val="0"/>
          <w:numId w:val="21"/>
        </w:numPr>
        <w:tabs>
          <w:tab w:val="left" w:pos="1753"/>
        </w:tabs>
        <w:spacing w:before="31" w:after="15" w:line="235" w:lineRule="auto"/>
        <w:ind w:right="-22"/>
        <w:jc w:val="both"/>
        <w:rPr>
          <w:sz w:val="24"/>
        </w:rPr>
      </w:pPr>
      <w:r w:rsidRPr="00795D40">
        <w:rPr>
          <w:sz w:val="24"/>
        </w:rPr>
        <w:t>Write a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take an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array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10 elements. Split it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into the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middle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and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store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elements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two different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arrays. E.g.- Initial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array:</w:t>
      </w:r>
    </w:p>
    <w:p w14:paraId="6925DB70" w14:textId="77777777" w:rsidR="00795D40" w:rsidRPr="00795D40" w:rsidRDefault="00795D40" w:rsidP="00795D40">
      <w:pPr>
        <w:tabs>
          <w:tab w:val="left" w:pos="1753"/>
        </w:tabs>
        <w:spacing w:before="31" w:after="15" w:line="235" w:lineRule="auto"/>
        <w:ind w:left="851" w:right="-22"/>
        <w:jc w:val="both"/>
        <w:rPr>
          <w:sz w:val="24"/>
        </w:rPr>
      </w:pPr>
    </w:p>
    <w:tbl>
      <w:tblPr>
        <w:tblW w:w="7377" w:type="dxa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9"/>
        <w:gridCol w:w="811"/>
        <w:gridCol w:w="830"/>
        <w:gridCol w:w="811"/>
        <w:gridCol w:w="561"/>
        <w:gridCol w:w="561"/>
        <w:gridCol w:w="806"/>
        <w:gridCol w:w="566"/>
        <w:gridCol w:w="811"/>
      </w:tblGrid>
      <w:tr w:rsidR="00795D40" w:rsidRPr="00795D40" w14:paraId="0750F6C3" w14:textId="77777777" w:rsidTr="009202B7">
        <w:trPr>
          <w:trHeight w:val="731"/>
        </w:trPr>
        <w:tc>
          <w:tcPr>
            <w:tcW w:w="811" w:type="dxa"/>
          </w:tcPr>
          <w:p w14:paraId="6C603C64" w14:textId="77777777" w:rsidR="00795D40" w:rsidRPr="00795D40" w:rsidRDefault="00795D40" w:rsidP="00795D40">
            <w:pPr>
              <w:ind w:right="-22"/>
            </w:pPr>
          </w:p>
          <w:p w14:paraId="42F9A6F6" w14:textId="77777777" w:rsidR="00795D40" w:rsidRPr="00795D40" w:rsidRDefault="00795D40" w:rsidP="00795D40">
            <w:pPr>
              <w:ind w:left="83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58</w:t>
            </w:r>
          </w:p>
        </w:tc>
        <w:tc>
          <w:tcPr>
            <w:tcW w:w="809" w:type="dxa"/>
          </w:tcPr>
          <w:p w14:paraId="7E871516" w14:textId="77777777" w:rsidR="00795D40" w:rsidRPr="00795D40" w:rsidRDefault="00795D40" w:rsidP="00795D40">
            <w:pPr>
              <w:ind w:right="-22"/>
            </w:pPr>
          </w:p>
          <w:p w14:paraId="1F40F883" w14:textId="77777777" w:rsidR="00795D40" w:rsidRPr="00795D40" w:rsidRDefault="00795D40" w:rsidP="00795D40">
            <w:pPr>
              <w:ind w:left="91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24</w:t>
            </w:r>
          </w:p>
        </w:tc>
        <w:tc>
          <w:tcPr>
            <w:tcW w:w="811" w:type="dxa"/>
          </w:tcPr>
          <w:p w14:paraId="1A8A7576" w14:textId="77777777" w:rsidR="00795D40" w:rsidRPr="00795D40" w:rsidRDefault="00795D40" w:rsidP="00795D40">
            <w:pPr>
              <w:ind w:right="-22"/>
            </w:pPr>
          </w:p>
          <w:p w14:paraId="4CC8E85D" w14:textId="77777777" w:rsidR="00795D40" w:rsidRPr="00795D40" w:rsidRDefault="00795D40" w:rsidP="00795D40">
            <w:pPr>
              <w:ind w:left="83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13</w:t>
            </w:r>
          </w:p>
        </w:tc>
        <w:tc>
          <w:tcPr>
            <w:tcW w:w="830" w:type="dxa"/>
          </w:tcPr>
          <w:p w14:paraId="52870FFA" w14:textId="77777777" w:rsidR="00795D40" w:rsidRPr="00795D40" w:rsidRDefault="00795D40" w:rsidP="00795D40">
            <w:pPr>
              <w:ind w:right="-22"/>
            </w:pPr>
          </w:p>
          <w:p w14:paraId="227CBBA5" w14:textId="77777777" w:rsidR="00795D40" w:rsidRPr="00795D40" w:rsidRDefault="00795D40" w:rsidP="00795D40">
            <w:pPr>
              <w:ind w:left="112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15</w:t>
            </w:r>
          </w:p>
        </w:tc>
        <w:tc>
          <w:tcPr>
            <w:tcW w:w="811" w:type="dxa"/>
          </w:tcPr>
          <w:p w14:paraId="263769E8" w14:textId="77777777" w:rsidR="00795D40" w:rsidRPr="00795D40" w:rsidRDefault="00795D40" w:rsidP="00795D40">
            <w:pPr>
              <w:ind w:right="-22"/>
            </w:pPr>
          </w:p>
          <w:p w14:paraId="36E6AF44" w14:textId="77777777" w:rsidR="00795D40" w:rsidRPr="00795D40" w:rsidRDefault="00795D40" w:rsidP="00795D40">
            <w:pPr>
              <w:ind w:left="79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63</w:t>
            </w:r>
          </w:p>
        </w:tc>
        <w:tc>
          <w:tcPr>
            <w:tcW w:w="561" w:type="dxa"/>
          </w:tcPr>
          <w:p w14:paraId="4ADE9034" w14:textId="77777777" w:rsidR="00795D40" w:rsidRPr="00795D40" w:rsidRDefault="00795D40" w:rsidP="00795D40">
            <w:pPr>
              <w:ind w:right="-22"/>
            </w:pPr>
          </w:p>
          <w:p w14:paraId="574F0630" w14:textId="77777777" w:rsidR="00795D40" w:rsidRPr="00795D40" w:rsidRDefault="00795D40" w:rsidP="00795D40">
            <w:pPr>
              <w:ind w:left="89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9</w:t>
            </w:r>
          </w:p>
        </w:tc>
        <w:tc>
          <w:tcPr>
            <w:tcW w:w="561" w:type="dxa"/>
          </w:tcPr>
          <w:p w14:paraId="0DAD3D7A" w14:textId="77777777" w:rsidR="00795D40" w:rsidRPr="00795D40" w:rsidRDefault="00795D40" w:rsidP="00795D40">
            <w:pPr>
              <w:ind w:right="-22"/>
            </w:pPr>
          </w:p>
          <w:p w14:paraId="4A1C2339" w14:textId="77777777" w:rsidR="00795D40" w:rsidRPr="00795D40" w:rsidRDefault="00795D40" w:rsidP="00795D40">
            <w:pPr>
              <w:ind w:left="87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8</w:t>
            </w:r>
          </w:p>
        </w:tc>
        <w:tc>
          <w:tcPr>
            <w:tcW w:w="806" w:type="dxa"/>
          </w:tcPr>
          <w:p w14:paraId="34801A80" w14:textId="77777777" w:rsidR="00795D40" w:rsidRPr="00795D40" w:rsidRDefault="00795D40" w:rsidP="00795D40">
            <w:pPr>
              <w:ind w:right="-22"/>
            </w:pPr>
          </w:p>
          <w:p w14:paraId="31855D58" w14:textId="77777777" w:rsidR="00795D40" w:rsidRPr="00795D40" w:rsidRDefault="00795D40" w:rsidP="00795D40">
            <w:pPr>
              <w:ind w:left="85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81</w:t>
            </w:r>
          </w:p>
        </w:tc>
        <w:tc>
          <w:tcPr>
            <w:tcW w:w="566" w:type="dxa"/>
          </w:tcPr>
          <w:p w14:paraId="645ABF53" w14:textId="77777777" w:rsidR="00795D40" w:rsidRPr="00795D40" w:rsidRDefault="00795D40" w:rsidP="00795D40">
            <w:pPr>
              <w:ind w:right="-22"/>
            </w:pPr>
          </w:p>
          <w:p w14:paraId="086AC280" w14:textId="77777777" w:rsidR="00795D40" w:rsidRPr="00795D40" w:rsidRDefault="00795D40" w:rsidP="00795D40">
            <w:pPr>
              <w:ind w:left="83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</w:t>
            </w:r>
          </w:p>
        </w:tc>
        <w:tc>
          <w:tcPr>
            <w:tcW w:w="811" w:type="dxa"/>
          </w:tcPr>
          <w:p w14:paraId="02B458D5" w14:textId="77777777" w:rsidR="00795D40" w:rsidRPr="00795D40" w:rsidRDefault="00795D40" w:rsidP="00795D40">
            <w:pPr>
              <w:ind w:right="-22"/>
            </w:pPr>
          </w:p>
          <w:p w14:paraId="5BC09CEC" w14:textId="77777777" w:rsidR="00795D40" w:rsidRPr="00795D40" w:rsidRDefault="00795D40" w:rsidP="00795D40">
            <w:pPr>
              <w:ind w:left="93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78</w:t>
            </w:r>
          </w:p>
        </w:tc>
      </w:tr>
    </w:tbl>
    <w:p w14:paraId="481745F8" w14:textId="77777777" w:rsidR="00795D40" w:rsidRPr="00795D40" w:rsidRDefault="00795D40" w:rsidP="00795D40">
      <w:pPr>
        <w:ind w:right="-22"/>
        <w:rPr>
          <w:sz w:val="26"/>
          <w:szCs w:val="24"/>
        </w:rPr>
      </w:pPr>
    </w:p>
    <w:p w14:paraId="3FE41E99" w14:textId="77777777" w:rsidR="00795D40" w:rsidRPr="00795D40" w:rsidRDefault="00795D40" w:rsidP="00795D40">
      <w:pPr>
        <w:spacing w:before="3"/>
        <w:ind w:right="-22"/>
        <w:rPr>
          <w:szCs w:val="24"/>
        </w:rPr>
      </w:pPr>
    </w:p>
    <w:p w14:paraId="2D76B5D1" w14:textId="77777777" w:rsidR="00795D40" w:rsidRPr="00795D40" w:rsidRDefault="00795D40" w:rsidP="00795D40">
      <w:pPr>
        <w:ind w:left="432" w:right="-22"/>
        <w:rPr>
          <w:sz w:val="23"/>
        </w:rPr>
      </w:pPr>
      <w:r w:rsidRPr="00795D40">
        <w:rPr>
          <w:sz w:val="23"/>
        </w:rPr>
        <w:t>After</w:t>
      </w:r>
      <w:r w:rsidRPr="00795D40">
        <w:rPr>
          <w:spacing w:val="-9"/>
          <w:sz w:val="23"/>
        </w:rPr>
        <w:t xml:space="preserve"> </w:t>
      </w:r>
      <w:r w:rsidRPr="00795D40">
        <w:rPr>
          <w:sz w:val="23"/>
        </w:rPr>
        <w:t>splitting:</w:t>
      </w:r>
    </w:p>
    <w:p w14:paraId="3E29CB6C" w14:textId="77777777" w:rsidR="00795D40" w:rsidRPr="00795D40" w:rsidRDefault="00795D40" w:rsidP="00795D40">
      <w:pPr>
        <w:ind w:right="-22"/>
        <w:rPr>
          <w:sz w:val="20"/>
          <w:szCs w:val="24"/>
        </w:rPr>
      </w:pPr>
    </w:p>
    <w:p w14:paraId="646DC66C" w14:textId="77777777" w:rsidR="00795D40" w:rsidRPr="00795D40" w:rsidRDefault="00795D40" w:rsidP="00795D40">
      <w:pPr>
        <w:spacing w:before="10"/>
        <w:ind w:right="-22"/>
        <w:rPr>
          <w:szCs w:val="24"/>
        </w:rPr>
      </w:pPr>
    </w:p>
    <w:tbl>
      <w:tblPr>
        <w:tblW w:w="7383" w:type="dxa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500"/>
        <w:gridCol w:w="1476"/>
        <w:gridCol w:w="1462"/>
        <w:gridCol w:w="1469"/>
      </w:tblGrid>
      <w:tr w:rsidR="00795D40" w:rsidRPr="00795D40" w14:paraId="2F317EB4" w14:textId="77777777" w:rsidTr="009202B7">
        <w:trPr>
          <w:trHeight w:val="472"/>
        </w:trPr>
        <w:tc>
          <w:tcPr>
            <w:tcW w:w="1476" w:type="dxa"/>
            <w:tcBorders>
              <w:right w:val="single" w:sz="8" w:space="0" w:color="000000"/>
            </w:tcBorders>
          </w:tcPr>
          <w:p w14:paraId="6262156B" w14:textId="77777777" w:rsidR="00795D40" w:rsidRPr="00795D40" w:rsidRDefault="00795D40" w:rsidP="00795D40">
            <w:pPr>
              <w:spacing w:before="78"/>
              <w:ind w:left="81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58</w:t>
            </w:r>
          </w:p>
        </w:tc>
        <w:tc>
          <w:tcPr>
            <w:tcW w:w="1500" w:type="dxa"/>
            <w:tcBorders>
              <w:left w:val="single" w:sz="8" w:space="0" w:color="000000"/>
              <w:right w:val="single" w:sz="8" w:space="0" w:color="000000"/>
            </w:tcBorders>
          </w:tcPr>
          <w:p w14:paraId="67DC9132" w14:textId="77777777" w:rsidR="00795D40" w:rsidRPr="00795D40" w:rsidRDefault="00795D40" w:rsidP="00795D40">
            <w:pPr>
              <w:spacing w:before="78"/>
              <w:ind w:left="194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24</w:t>
            </w:r>
          </w:p>
        </w:tc>
        <w:tc>
          <w:tcPr>
            <w:tcW w:w="1476" w:type="dxa"/>
            <w:tcBorders>
              <w:left w:val="single" w:sz="8" w:space="0" w:color="000000"/>
              <w:right w:val="single" w:sz="8" w:space="0" w:color="000000"/>
            </w:tcBorders>
          </w:tcPr>
          <w:p w14:paraId="13BB1783" w14:textId="77777777" w:rsidR="00795D40" w:rsidRPr="00795D40" w:rsidRDefault="00795D40" w:rsidP="00795D40">
            <w:pPr>
              <w:spacing w:before="78"/>
              <w:ind w:left="174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13</w:t>
            </w:r>
          </w:p>
        </w:tc>
        <w:tc>
          <w:tcPr>
            <w:tcW w:w="1462" w:type="dxa"/>
            <w:tcBorders>
              <w:left w:val="single" w:sz="8" w:space="0" w:color="000000"/>
              <w:right w:val="single" w:sz="8" w:space="0" w:color="000000"/>
            </w:tcBorders>
          </w:tcPr>
          <w:p w14:paraId="0B81C918" w14:textId="77777777" w:rsidR="00795D40" w:rsidRPr="00795D40" w:rsidRDefault="00795D40" w:rsidP="00795D40">
            <w:pPr>
              <w:spacing w:before="78"/>
              <w:ind w:left="177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15</w:t>
            </w:r>
          </w:p>
        </w:tc>
        <w:tc>
          <w:tcPr>
            <w:tcW w:w="1469" w:type="dxa"/>
            <w:tcBorders>
              <w:left w:val="single" w:sz="8" w:space="0" w:color="000000"/>
            </w:tcBorders>
          </w:tcPr>
          <w:p w14:paraId="0D0C62A8" w14:textId="77777777" w:rsidR="00795D40" w:rsidRPr="00795D40" w:rsidRDefault="00795D40" w:rsidP="00795D40">
            <w:pPr>
              <w:spacing w:before="78"/>
              <w:ind w:left="76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63</w:t>
            </w:r>
          </w:p>
        </w:tc>
      </w:tr>
    </w:tbl>
    <w:p w14:paraId="18D697A9" w14:textId="77777777" w:rsidR="00795D40" w:rsidRPr="00795D40" w:rsidRDefault="00795D40" w:rsidP="00795D40">
      <w:pPr>
        <w:ind w:right="-22"/>
        <w:rPr>
          <w:sz w:val="20"/>
          <w:szCs w:val="24"/>
        </w:rPr>
      </w:pPr>
    </w:p>
    <w:p w14:paraId="7B84E0D1" w14:textId="77777777" w:rsidR="00795D40" w:rsidRPr="00795D40" w:rsidRDefault="00795D40" w:rsidP="00795D40">
      <w:pPr>
        <w:spacing w:before="11"/>
        <w:ind w:right="-22"/>
        <w:rPr>
          <w:sz w:val="12"/>
          <w:szCs w:val="24"/>
        </w:rPr>
      </w:pPr>
    </w:p>
    <w:tbl>
      <w:tblPr>
        <w:tblW w:w="7385" w:type="dxa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84"/>
        <w:gridCol w:w="1800"/>
        <w:gridCol w:w="1253"/>
        <w:gridCol w:w="1800"/>
      </w:tblGrid>
      <w:tr w:rsidR="00795D40" w:rsidRPr="00795D40" w14:paraId="050AD05E" w14:textId="77777777" w:rsidTr="009202B7">
        <w:trPr>
          <w:trHeight w:val="474"/>
        </w:trPr>
        <w:tc>
          <w:tcPr>
            <w:tcW w:w="1248" w:type="dxa"/>
          </w:tcPr>
          <w:p w14:paraId="33B1BB7F" w14:textId="77777777" w:rsidR="00795D40" w:rsidRPr="00795D40" w:rsidRDefault="00795D40" w:rsidP="00795D40">
            <w:pPr>
              <w:spacing w:before="54"/>
              <w:ind w:left="83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9</w:t>
            </w:r>
          </w:p>
        </w:tc>
        <w:tc>
          <w:tcPr>
            <w:tcW w:w="1284" w:type="dxa"/>
            <w:tcBorders>
              <w:right w:val="single" w:sz="8" w:space="0" w:color="000000"/>
            </w:tcBorders>
          </w:tcPr>
          <w:p w14:paraId="4472BD7F" w14:textId="77777777" w:rsidR="00795D40" w:rsidRPr="00795D40" w:rsidRDefault="00795D40" w:rsidP="00795D40">
            <w:pPr>
              <w:spacing w:before="56"/>
              <w:ind w:left="134" w:right="-22"/>
              <w:rPr>
                <w:b/>
                <w:sz w:val="24"/>
              </w:rPr>
            </w:pPr>
            <w:r w:rsidRPr="00795D40">
              <w:rPr>
                <w:b/>
                <w:w w:val="82"/>
                <w:sz w:val="24"/>
              </w:rPr>
              <w:t>8</w:t>
            </w:r>
          </w:p>
        </w:tc>
        <w:tc>
          <w:tcPr>
            <w:tcW w:w="1800" w:type="dxa"/>
            <w:tcBorders>
              <w:left w:val="single" w:sz="8" w:space="0" w:color="000000"/>
              <w:right w:val="single" w:sz="8" w:space="0" w:color="000000"/>
            </w:tcBorders>
          </w:tcPr>
          <w:p w14:paraId="00DC7A1F" w14:textId="77777777" w:rsidR="00795D40" w:rsidRPr="00795D40" w:rsidRDefault="00795D40" w:rsidP="00795D40">
            <w:pPr>
              <w:spacing w:before="59"/>
              <w:ind w:left="177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81</w:t>
            </w:r>
          </w:p>
        </w:tc>
        <w:tc>
          <w:tcPr>
            <w:tcW w:w="1253" w:type="dxa"/>
            <w:tcBorders>
              <w:left w:val="single" w:sz="8" w:space="0" w:color="000000"/>
              <w:right w:val="single" w:sz="12" w:space="0" w:color="000000"/>
            </w:tcBorders>
          </w:tcPr>
          <w:p w14:paraId="2545A798" w14:textId="77777777" w:rsidR="00795D40" w:rsidRPr="00795D40" w:rsidRDefault="00795D40" w:rsidP="00795D40">
            <w:pPr>
              <w:spacing w:before="59"/>
              <w:ind w:left="182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1</w:t>
            </w:r>
          </w:p>
        </w:tc>
        <w:tc>
          <w:tcPr>
            <w:tcW w:w="1800" w:type="dxa"/>
            <w:tcBorders>
              <w:left w:val="single" w:sz="12" w:space="0" w:color="000000"/>
            </w:tcBorders>
          </w:tcPr>
          <w:p w14:paraId="7C3B2BC3" w14:textId="77777777" w:rsidR="00795D40" w:rsidRPr="00795D40" w:rsidRDefault="00795D40" w:rsidP="00795D40">
            <w:pPr>
              <w:spacing w:before="59"/>
              <w:ind w:left="90" w:right="-22"/>
              <w:rPr>
                <w:b/>
                <w:sz w:val="24"/>
              </w:rPr>
            </w:pPr>
            <w:r w:rsidRPr="00795D40">
              <w:rPr>
                <w:b/>
                <w:sz w:val="24"/>
              </w:rPr>
              <w:t>78</w:t>
            </w:r>
          </w:p>
        </w:tc>
      </w:tr>
    </w:tbl>
    <w:p w14:paraId="0AE84D0A" w14:textId="77777777" w:rsidR="00795D40" w:rsidRPr="00795D40" w:rsidRDefault="00795D40" w:rsidP="00795D40">
      <w:pPr>
        <w:ind w:right="-22"/>
        <w:rPr>
          <w:sz w:val="20"/>
          <w:szCs w:val="24"/>
        </w:rPr>
      </w:pPr>
    </w:p>
    <w:p w14:paraId="0CE03687" w14:textId="77777777" w:rsidR="00795D40" w:rsidRPr="00795D40" w:rsidRDefault="00795D40" w:rsidP="00795D40">
      <w:pPr>
        <w:spacing w:before="1"/>
        <w:ind w:right="-22"/>
        <w:rPr>
          <w:sz w:val="25"/>
          <w:szCs w:val="24"/>
        </w:rPr>
      </w:pPr>
    </w:p>
    <w:p w14:paraId="10988DDF" w14:textId="77777777" w:rsidR="00795D40" w:rsidRPr="00795D40" w:rsidRDefault="00795D40" w:rsidP="00795D40">
      <w:pPr>
        <w:spacing w:before="90"/>
        <w:ind w:right="-22"/>
        <w:outlineLvl w:val="3"/>
        <w:rPr>
          <w:b/>
          <w:bCs/>
          <w:sz w:val="24"/>
          <w:szCs w:val="24"/>
        </w:rPr>
      </w:pPr>
    </w:p>
    <w:p w14:paraId="478759A9" w14:textId="77777777" w:rsidR="00795D40" w:rsidRPr="00795D40" w:rsidRDefault="00795D40" w:rsidP="00795D40">
      <w:pPr>
        <w:spacing w:before="90"/>
        <w:ind w:right="-22"/>
        <w:outlineLvl w:val="3"/>
        <w:rPr>
          <w:b/>
          <w:bCs/>
          <w:sz w:val="24"/>
          <w:szCs w:val="24"/>
        </w:rPr>
      </w:pPr>
      <w:proofErr w:type="gramStart"/>
      <w:r w:rsidRPr="00795D40">
        <w:rPr>
          <w:b/>
          <w:bCs/>
          <w:sz w:val="24"/>
          <w:szCs w:val="24"/>
        </w:rPr>
        <w:t>Lab</w:t>
      </w:r>
      <w:r w:rsidRPr="00795D40">
        <w:rPr>
          <w:b/>
          <w:bCs/>
          <w:spacing w:val="-1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9.</w:t>
      </w:r>
      <w:proofErr w:type="gramEnd"/>
      <w:r w:rsidRPr="00795D40">
        <w:rPr>
          <w:b/>
          <w:bCs/>
          <w:spacing w:val="-4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2-D</w:t>
      </w:r>
      <w:r w:rsidRPr="00795D40">
        <w:rPr>
          <w:b/>
          <w:bCs/>
          <w:spacing w:val="-9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Arrays</w:t>
      </w:r>
    </w:p>
    <w:p w14:paraId="2E878455" w14:textId="77777777" w:rsidR="00795D40" w:rsidRPr="00795D40" w:rsidRDefault="00795D40" w:rsidP="00795D40">
      <w:pPr>
        <w:numPr>
          <w:ilvl w:val="0"/>
          <w:numId w:val="27"/>
        </w:numPr>
        <w:tabs>
          <w:tab w:val="left" w:pos="2116"/>
        </w:tabs>
        <w:spacing w:before="38" w:line="237" w:lineRule="auto"/>
        <w:ind w:left="407" w:right="-22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take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3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student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marks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5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subjects.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Print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total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marks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each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student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and the average marks of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each subject.</w:t>
      </w:r>
    </w:p>
    <w:p w14:paraId="1FEC85DA" w14:textId="77777777" w:rsidR="00795D40" w:rsidRPr="00795D40" w:rsidRDefault="00795D40" w:rsidP="00795D40">
      <w:pPr>
        <w:numPr>
          <w:ilvl w:val="0"/>
          <w:numId w:val="27"/>
        </w:numPr>
        <w:tabs>
          <w:tab w:val="left" w:pos="2116"/>
        </w:tabs>
        <w:spacing w:before="25" w:line="237" w:lineRule="auto"/>
        <w:ind w:left="407" w:right="-22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for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searching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for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an element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matrix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and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counting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number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occurrences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of that element.</w:t>
      </w:r>
    </w:p>
    <w:p w14:paraId="4FD7AEEC" w14:textId="77777777" w:rsidR="00795D40" w:rsidRPr="00795D40" w:rsidRDefault="00795D40" w:rsidP="00795D40">
      <w:pPr>
        <w:numPr>
          <w:ilvl w:val="0"/>
          <w:numId w:val="27"/>
        </w:numPr>
        <w:tabs>
          <w:tab w:val="left" w:pos="2116"/>
        </w:tabs>
        <w:spacing w:before="11"/>
        <w:ind w:left="408" w:right="-22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multiply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two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matrices.</w:t>
      </w:r>
    </w:p>
    <w:p w14:paraId="205E6C74" w14:textId="77777777" w:rsidR="00795D40" w:rsidRPr="00795D40" w:rsidRDefault="00795D40" w:rsidP="00795D40">
      <w:pPr>
        <w:numPr>
          <w:ilvl w:val="0"/>
          <w:numId w:val="27"/>
        </w:numPr>
        <w:tabs>
          <w:tab w:val="left" w:pos="2116"/>
        </w:tabs>
        <w:spacing w:before="12"/>
        <w:ind w:left="408" w:right="-22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check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if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given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matrix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magic square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or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not.</w:t>
      </w:r>
    </w:p>
    <w:p w14:paraId="61735403" w14:textId="77777777" w:rsidR="00795D40" w:rsidRPr="00795D40" w:rsidRDefault="00795D40" w:rsidP="00795D40">
      <w:pPr>
        <w:numPr>
          <w:ilvl w:val="0"/>
          <w:numId w:val="27"/>
        </w:numPr>
        <w:tabs>
          <w:tab w:val="left" w:pos="2116"/>
        </w:tabs>
        <w:spacing w:before="19"/>
        <w:ind w:left="408" w:right="-22"/>
        <w:rPr>
          <w:sz w:val="24"/>
        </w:rPr>
      </w:pPr>
      <w:r w:rsidRPr="00795D40">
        <w:rPr>
          <w:sz w:val="24"/>
        </w:rPr>
        <w:t>Write 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find</w:t>
      </w:r>
      <w:r w:rsidRPr="00795D40">
        <w:rPr>
          <w:spacing w:val="3"/>
          <w:sz w:val="24"/>
        </w:rPr>
        <w:t xml:space="preserve"> </w:t>
      </w:r>
      <w:r w:rsidRPr="00795D40">
        <w:rPr>
          <w:sz w:val="24"/>
        </w:rPr>
        <w:t>whether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given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matrix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is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symmetric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or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not.</w:t>
      </w:r>
    </w:p>
    <w:p w14:paraId="206AE7EF" w14:textId="77777777" w:rsidR="00795D40" w:rsidRPr="00795D40" w:rsidRDefault="00795D40" w:rsidP="00795D40">
      <w:pPr>
        <w:spacing w:before="50"/>
        <w:ind w:left="407" w:right="-22"/>
        <w:rPr>
          <w:i/>
          <w:sz w:val="21"/>
        </w:rPr>
      </w:pPr>
      <w:r w:rsidRPr="00795D40">
        <w:rPr>
          <w:i/>
          <w:sz w:val="24"/>
        </w:rPr>
        <w:t>Hint: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A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=</w:t>
      </w:r>
      <w:r w:rsidRPr="00795D40">
        <w:rPr>
          <w:i/>
          <w:spacing w:val="-1"/>
          <w:sz w:val="24"/>
        </w:rPr>
        <w:t xml:space="preserve"> </w:t>
      </w:r>
      <w:r w:rsidRPr="00795D40">
        <w:rPr>
          <w:i/>
          <w:sz w:val="24"/>
        </w:rPr>
        <w:t>A</w:t>
      </w:r>
      <w:r w:rsidRPr="00795D40">
        <w:rPr>
          <w:i/>
          <w:position w:val="11"/>
          <w:sz w:val="21"/>
        </w:rPr>
        <w:t>T</w:t>
      </w:r>
    </w:p>
    <w:p w14:paraId="4050846E" w14:textId="77777777" w:rsidR="00795D40" w:rsidRPr="00795D40" w:rsidRDefault="00795D40" w:rsidP="00185FE8">
      <w:pPr>
        <w:numPr>
          <w:ilvl w:val="0"/>
          <w:numId w:val="27"/>
        </w:numPr>
        <w:tabs>
          <w:tab w:val="left" w:pos="2131"/>
        </w:tabs>
        <w:spacing w:before="93"/>
        <w:ind w:left="426" w:right="-22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find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trace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and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norm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3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given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square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matrix.</w:t>
      </w:r>
    </w:p>
    <w:p w14:paraId="6BF54A2C" w14:textId="77777777" w:rsidR="00795D40" w:rsidRPr="00795D40" w:rsidRDefault="00795D40" w:rsidP="00795D40">
      <w:pPr>
        <w:spacing w:before="12"/>
        <w:ind w:right="-22"/>
        <w:jc w:val="center"/>
        <w:rPr>
          <w:i/>
          <w:sz w:val="24"/>
        </w:rPr>
      </w:pPr>
      <w:r w:rsidRPr="00795D40">
        <w:rPr>
          <w:i/>
          <w:sz w:val="24"/>
        </w:rPr>
        <w:t>Hint:</w:t>
      </w:r>
      <w:r w:rsidRPr="00795D40">
        <w:rPr>
          <w:i/>
          <w:spacing w:val="-3"/>
          <w:sz w:val="24"/>
        </w:rPr>
        <w:t xml:space="preserve"> </w:t>
      </w:r>
      <w:r w:rsidRPr="00795D40">
        <w:rPr>
          <w:i/>
          <w:sz w:val="24"/>
        </w:rPr>
        <w:t>Trace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=</w:t>
      </w:r>
      <w:r w:rsidRPr="00795D40">
        <w:rPr>
          <w:i/>
          <w:spacing w:val="-1"/>
          <w:sz w:val="24"/>
        </w:rPr>
        <w:t xml:space="preserve"> </w:t>
      </w:r>
      <w:r w:rsidRPr="00795D40">
        <w:rPr>
          <w:i/>
          <w:sz w:val="24"/>
        </w:rPr>
        <w:t>sum</w:t>
      </w:r>
      <w:r w:rsidRPr="00795D40">
        <w:rPr>
          <w:i/>
          <w:spacing w:val="-7"/>
          <w:sz w:val="24"/>
        </w:rPr>
        <w:t xml:space="preserve"> </w:t>
      </w:r>
      <w:r w:rsidRPr="00795D40">
        <w:rPr>
          <w:i/>
          <w:sz w:val="24"/>
        </w:rPr>
        <w:t>of</w:t>
      </w:r>
      <w:r w:rsidRPr="00795D40">
        <w:rPr>
          <w:i/>
          <w:spacing w:val="1"/>
          <w:sz w:val="24"/>
        </w:rPr>
        <w:t xml:space="preserve"> </w:t>
      </w:r>
      <w:r w:rsidRPr="00795D40">
        <w:rPr>
          <w:i/>
          <w:sz w:val="24"/>
        </w:rPr>
        <w:t>principal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diagonal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elements</w:t>
      </w:r>
    </w:p>
    <w:p w14:paraId="3C2B6E80" w14:textId="77777777" w:rsidR="00795D40" w:rsidRPr="00795D40" w:rsidRDefault="00795D40" w:rsidP="00795D40">
      <w:pPr>
        <w:spacing w:before="8"/>
        <w:ind w:right="-22"/>
        <w:jc w:val="center"/>
        <w:rPr>
          <w:i/>
          <w:sz w:val="24"/>
        </w:rPr>
      </w:pPr>
      <w:r w:rsidRPr="00795D40">
        <w:rPr>
          <w:i/>
          <w:sz w:val="24"/>
        </w:rPr>
        <w:t>Norm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=</w:t>
      </w:r>
      <w:r w:rsidRPr="00795D40">
        <w:rPr>
          <w:i/>
          <w:spacing w:val="-1"/>
          <w:sz w:val="24"/>
        </w:rPr>
        <w:t xml:space="preserve"> </w:t>
      </w:r>
      <w:r w:rsidRPr="00795D40">
        <w:rPr>
          <w:i/>
          <w:sz w:val="24"/>
        </w:rPr>
        <w:t>sort (sum</w:t>
      </w:r>
      <w:r w:rsidRPr="00795D40">
        <w:rPr>
          <w:i/>
          <w:spacing w:val="-1"/>
          <w:sz w:val="24"/>
        </w:rPr>
        <w:t xml:space="preserve"> </w:t>
      </w:r>
      <w:r w:rsidRPr="00795D40">
        <w:rPr>
          <w:i/>
          <w:sz w:val="24"/>
        </w:rPr>
        <w:t>of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squares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of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the</w:t>
      </w:r>
      <w:r w:rsidRPr="00795D40">
        <w:rPr>
          <w:i/>
          <w:spacing w:val="-6"/>
          <w:sz w:val="24"/>
        </w:rPr>
        <w:t xml:space="preserve"> </w:t>
      </w:r>
      <w:r w:rsidRPr="00795D40">
        <w:rPr>
          <w:i/>
          <w:sz w:val="24"/>
        </w:rPr>
        <w:t>individual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elements of</w:t>
      </w:r>
      <w:r w:rsidRPr="00795D40">
        <w:rPr>
          <w:i/>
          <w:spacing w:val="-1"/>
          <w:sz w:val="24"/>
        </w:rPr>
        <w:t xml:space="preserve"> </w:t>
      </w:r>
      <w:r w:rsidRPr="00795D40">
        <w:rPr>
          <w:i/>
          <w:sz w:val="24"/>
        </w:rPr>
        <w:t>an</w:t>
      </w:r>
      <w:r w:rsidRPr="00795D40">
        <w:rPr>
          <w:i/>
          <w:spacing w:val="-2"/>
          <w:sz w:val="24"/>
        </w:rPr>
        <w:t xml:space="preserve"> </w:t>
      </w:r>
      <w:r w:rsidRPr="00795D40">
        <w:rPr>
          <w:i/>
          <w:sz w:val="24"/>
        </w:rPr>
        <w:t>array)</w:t>
      </w:r>
    </w:p>
    <w:p w14:paraId="693AE95B" w14:textId="77777777" w:rsidR="00795D40" w:rsidRPr="00795D40" w:rsidRDefault="00795D40" w:rsidP="00795D40">
      <w:pPr>
        <w:spacing w:before="1"/>
        <w:rPr>
          <w:i/>
          <w:sz w:val="27"/>
          <w:szCs w:val="24"/>
        </w:rPr>
      </w:pPr>
    </w:p>
    <w:p w14:paraId="1417457E" w14:textId="77777777" w:rsidR="00795D40" w:rsidRPr="00795D40" w:rsidRDefault="00795D40" w:rsidP="00795D40">
      <w:pPr>
        <w:outlineLvl w:val="3"/>
        <w:rPr>
          <w:b/>
          <w:bCs/>
          <w:sz w:val="24"/>
          <w:szCs w:val="24"/>
        </w:rPr>
      </w:pPr>
      <w:proofErr w:type="gramStart"/>
      <w:r w:rsidRPr="00795D40">
        <w:rPr>
          <w:b/>
          <w:bCs/>
          <w:sz w:val="24"/>
          <w:szCs w:val="24"/>
        </w:rPr>
        <w:t>Lab</w:t>
      </w:r>
      <w:r w:rsidRPr="00795D40">
        <w:rPr>
          <w:b/>
          <w:bCs/>
          <w:spacing w:val="-2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10.</w:t>
      </w:r>
      <w:proofErr w:type="gramEnd"/>
      <w:r w:rsidRPr="00795D40">
        <w:rPr>
          <w:b/>
          <w:bCs/>
          <w:spacing w:val="-5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Strings</w:t>
      </w:r>
    </w:p>
    <w:p w14:paraId="5BD1A8CC" w14:textId="77777777" w:rsidR="00795D40" w:rsidRPr="00795D40" w:rsidRDefault="00795D40" w:rsidP="00795D40">
      <w:pPr>
        <w:spacing w:before="9"/>
        <w:rPr>
          <w:b/>
          <w:sz w:val="27"/>
          <w:szCs w:val="24"/>
        </w:rPr>
      </w:pPr>
    </w:p>
    <w:p w14:paraId="15457287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change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all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lower-case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letters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into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upper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case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sentence.</w:t>
      </w:r>
    </w:p>
    <w:p w14:paraId="24476569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10"/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find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last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occurrence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particular</w:t>
      </w:r>
      <w:r w:rsidRPr="00795D40">
        <w:rPr>
          <w:spacing w:val="-9"/>
          <w:sz w:val="24"/>
        </w:rPr>
        <w:t xml:space="preserve"> </w:t>
      </w:r>
      <w:r w:rsidRPr="00795D40">
        <w:rPr>
          <w:sz w:val="24"/>
        </w:rPr>
        <w:t>character.</w:t>
      </w:r>
    </w:p>
    <w:p w14:paraId="620A21BE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12"/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concatenate/length/copy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two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strings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using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library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function.</w:t>
      </w:r>
    </w:p>
    <w:p w14:paraId="39BD637F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7"/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count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number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words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sentence.</w:t>
      </w:r>
    </w:p>
    <w:p w14:paraId="319EC113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7"/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reverse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string.</w:t>
      </w:r>
    </w:p>
    <w:p w14:paraId="3261C9C0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24"/>
        <w:ind w:left="426" w:hanging="426"/>
        <w:rPr>
          <w:sz w:val="23"/>
        </w:rPr>
      </w:pPr>
      <w:r w:rsidRPr="00795D40">
        <w:rPr>
          <w:sz w:val="23"/>
        </w:rPr>
        <w:t>Write</w:t>
      </w:r>
      <w:r w:rsidRPr="00795D40">
        <w:rPr>
          <w:spacing w:val="-3"/>
          <w:sz w:val="23"/>
        </w:rPr>
        <w:t xml:space="preserve"> </w:t>
      </w:r>
      <w:r w:rsidRPr="00795D40">
        <w:rPr>
          <w:sz w:val="23"/>
        </w:rPr>
        <w:t>a program</w:t>
      </w:r>
      <w:r w:rsidRPr="00795D40">
        <w:rPr>
          <w:spacing w:val="-6"/>
          <w:sz w:val="23"/>
        </w:rPr>
        <w:t xml:space="preserve"> </w:t>
      </w:r>
      <w:r w:rsidRPr="00795D40">
        <w:rPr>
          <w:sz w:val="23"/>
        </w:rPr>
        <w:t>to</w:t>
      </w:r>
      <w:r w:rsidRPr="00795D40">
        <w:rPr>
          <w:spacing w:val="-1"/>
          <w:sz w:val="23"/>
        </w:rPr>
        <w:t xml:space="preserve"> </w:t>
      </w:r>
      <w:r w:rsidRPr="00795D40">
        <w:rPr>
          <w:sz w:val="23"/>
        </w:rPr>
        <w:t>find</w:t>
      </w:r>
      <w:r w:rsidRPr="00795D40">
        <w:rPr>
          <w:spacing w:val="-4"/>
          <w:sz w:val="23"/>
        </w:rPr>
        <w:t xml:space="preserve"> </w:t>
      </w:r>
      <w:r w:rsidRPr="00795D40">
        <w:rPr>
          <w:sz w:val="23"/>
        </w:rPr>
        <w:t>the string</w:t>
      </w:r>
      <w:r w:rsidRPr="00795D40">
        <w:rPr>
          <w:spacing w:val="-6"/>
          <w:sz w:val="23"/>
        </w:rPr>
        <w:t xml:space="preserve"> </w:t>
      </w:r>
      <w:r w:rsidRPr="00795D40">
        <w:rPr>
          <w:sz w:val="23"/>
        </w:rPr>
        <w:t>length of</w:t>
      </w:r>
      <w:r w:rsidRPr="00795D40">
        <w:rPr>
          <w:spacing w:val="-4"/>
          <w:sz w:val="23"/>
        </w:rPr>
        <w:t xml:space="preserve"> </w:t>
      </w:r>
      <w:r w:rsidRPr="00795D40">
        <w:rPr>
          <w:sz w:val="23"/>
        </w:rPr>
        <w:t>a</w:t>
      </w:r>
      <w:r w:rsidRPr="00795D40">
        <w:rPr>
          <w:spacing w:val="-4"/>
          <w:sz w:val="23"/>
        </w:rPr>
        <w:t xml:space="preserve"> </w:t>
      </w:r>
      <w:r w:rsidRPr="00795D40">
        <w:rPr>
          <w:sz w:val="23"/>
        </w:rPr>
        <w:t>string</w:t>
      </w:r>
      <w:r w:rsidRPr="00795D40">
        <w:rPr>
          <w:spacing w:val="-8"/>
          <w:sz w:val="23"/>
        </w:rPr>
        <w:t xml:space="preserve"> </w:t>
      </w:r>
      <w:r w:rsidRPr="00795D40">
        <w:rPr>
          <w:sz w:val="23"/>
        </w:rPr>
        <w:t>without</w:t>
      </w:r>
      <w:r w:rsidRPr="00795D40">
        <w:rPr>
          <w:spacing w:val="-1"/>
          <w:sz w:val="23"/>
        </w:rPr>
        <w:t xml:space="preserve"> </w:t>
      </w:r>
      <w:r w:rsidRPr="00795D40">
        <w:rPr>
          <w:sz w:val="23"/>
        </w:rPr>
        <w:t>using</w:t>
      </w:r>
      <w:r w:rsidRPr="00795D40">
        <w:rPr>
          <w:spacing w:val="-6"/>
          <w:sz w:val="23"/>
        </w:rPr>
        <w:t xml:space="preserve"> </w:t>
      </w:r>
      <w:r w:rsidRPr="00795D40">
        <w:rPr>
          <w:sz w:val="23"/>
        </w:rPr>
        <w:t>the</w:t>
      </w:r>
      <w:r w:rsidRPr="00795D40">
        <w:rPr>
          <w:spacing w:val="-4"/>
          <w:sz w:val="23"/>
        </w:rPr>
        <w:t xml:space="preserve"> </w:t>
      </w:r>
      <w:r w:rsidRPr="00795D40">
        <w:rPr>
          <w:sz w:val="23"/>
        </w:rPr>
        <w:t>predefined</w:t>
      </w:r>
      <w:r w:rsidRPr="00795D40">
        <w:rPr>
          <w:spacing w:val="-2"/>
          <w:sz w:val="23"/>
        </w:rPr>
        <w:t xml:space="preserve"> </w:t>
      </w:r>
      <w:r w:rsidRPr="00795D40">
        <w:rPr>
          <w:sz w:val="23"/>
        </w:rPr>
        <w:t>function.</w:t>
      </w:r>
    </w:p>
    <w:p w14:paraId="6C85880A" w14:textId="77777777" w:rsidR="00795D40" w:rsidRP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12"/>
        <w:ind w:left="426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find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substring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given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string.</w:t>
      </w:r>
    </w:p>
    <w:p w14:paraId="59C0D7CD" w14:textId="77777777" w:rsidR="00795D40" w:rsidRDefault="00795D40" w:rsidP="00185FE8">
      <w:pPr>
        <w:numPr>
          <w:ilvl w:val="0"/>
          <w:numId w:val="26"/>
        </w:numPr>
        <w:tabs>
          <w:tab w:val="left" w:pos="2116"/>
        </w:tabs>
        <w:spacing w:before="9"/>
        <w:ind w:left="426" w:hanging="426"/>
        <w:rPr>
          <w:sz w:val="24"/>
        </w:rPr>
      </w:pPr>
      <w:r w:rsidRPr="00795D40">
        <w:rPr>
          <w:sz w:val="24"/>
        </w:rPr>
        <w:t>Write 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 check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if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given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string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is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palindrome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or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not.</w:t>
      </w:r>
    </w:p>
    <w:p w14:paraId="376C226E" w14:textId="77777777" w:rsidR="00795D40" w:rsidRPr="00795D40" w:rsidRDefault="00795D40" w:rsidP="00795D40">
      <w:pPr>
        <w:tabs>
          <w:tab w:val="left" w:pos="2116"/>
        </w:tabs>
        <w:spacing w:before="9"/>
        <w:ind w:left="426"/>
        <w:rPr>
          <w:sz w:val="24"/>
        </w:rPr>
      </w:pPr>
    </w:p>
    <w:p w14:paraId="5623AA2A" w14:textId="77777777" w:rsidR="00795D40" w:rsidRPr="00795D40" w:rsidRDefault="00795D40" w:rsidP="00795D40">
      <w:pPr>
        <w:outlineLvl w:val="3"/>
        <w:rPr>
          <w:b/>
          <w:bCs/>
          <w:sz w:val="24"/>
          <w:szCs w:val="24"/>
        </w:rPr>
      </w:pPr>
      <w:proofErr w:type="gramStart"/>
      <w:r w:rsidRPr="00795D40">
        <w:rPr>
          <w:b/>
          <w:bCs/>
          <w:sz w:val="24"/>
          <w:szCs w:val="24"/>
        </w:rPr>
        <w:t>Lab</w:t>
      </w:r>
      <w:r w:rsidRPr="00795D40">
        <w:rPr>
          <w:b/>
          <w:bCs/>
          <w:spacing w:val="-3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11.</w:t>
      </w:r>
      <w:proofErr w:type="gramEnd"/>
      <w:r w:rsidRPr="00795D40">
        <w:rPr>
          <w:b/>
          <w:bCs/>
          <w:spacing w:val="-7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Functions</w:t>
      </w:r>
    </w:p>
    <w:p w14:paraId="70CDA03B" w14:textId="09F864EC" w:rsidR="00453567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00"/>
        </w:tabs>
        <w:spacing w:before="10"/>
        <w:ind w:left="426" w:right="2" w:hanging="426"/>
        <w:jc w:val="both"/>
        <w:rPr>
          <w:sz w:val="24"/>
          <w:szCs w:val="24"/>
        </w:rPr>
      </w:pPr>
      <w:r w:rsidRPr="00453567">
        <w:rPr>
          <w:sz w:val="24"/>
        </w:rPr>
        <w:t>Write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a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program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to</w:t>
      </w:r>
      <w:r w:rsidRPr="00453567">
        <w:rPr>
          <w:spacing w:val="-2"/>
          <w:sz w:val="24"/>
        </w:rPr>
        <w:t xml:space="preserve"> </w:t>
      </w:r>
      <w:r w:rsidRPr="00453567">
        <w:rPr>
          <w:sz w:val="24"/>
        </w:rPr>
        <w:t>find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factorial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of a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number</w:t>
      </w:r>
      <w:r w:rsidRPr="00453567">
        <w:rPr>
          <w:spacing w:val="-2"/>
          <w:sz w:val="24"/>
        </w:rPr>
        <w:t xml:space="preserve"> </w:t>
      </w:r>
      <w:r w:rsidRPr="00453567">
        <w:rPr>
          <w:sz w:val="24"/>
        </w:rPr>
        <w:t>using</w:t>
      </w:r>
      <w:r w:rsidRPr="00453567">
        <w:rPr>
          <w:spacing w:val="-2"/>
          <w:sz w:val="24"/>
        </w:rPr>
        <w:t xml:space="preserve"> </w:t>
      </w:r>
      <w:r w:rsidRPr="00453567">
        <w:rPr>
          <w:sz w:val="24"/>
        </w:rPr>
        <w:t>a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function.</w:t>
      </w:r>
      <w:r w:rsidR="00453567" w:rsidRPr="00453567">
        <w:rPr>
          <w:sz w:val="24"/>
        </w:rPr>
        <w:t xml:space="preserve"> </w:t>
      </w:r>
      <w:r w:rsidRPr="00795D40">
        <w:rPr>
          <w:sz w:val="24"/>
          <w:szCs w:val="24"/>
        </w:rPr>
        <w:t>(Ex:</w:t>
      </w:r>
      <w:r w:rsidRPr="00795D40">
        <w:rPr>
          <w:spacing w:val="-5"/>
          <w:sz w:val="24"/>
          <w:szCs w:val="24"/>
        </w:rPr>
        <w:t xml:space="preserve"> </w:t>
      </w:r>
      <w:r w:rsidRPr="00795D40">
        <w:rPr>
          <w:sz w:val="24"/>
          <w:szCs w:val="24"/>
        </w:rPr>
        <w:t>5!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=5*4*3*2*1.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Use</w:t>
      </w:r>
      <w:r w:rsidRPr="00795D40">
        <w:rPr>
          <w:spacing w:val="-1"/>
          <w:sz w:val="24"/>
          <w:szCs w:val="24"/>
        </w:rPr>
        <w:t xml:space="preserve"> </w:t>
      </w:r>
      <w:r w:rsidRPr="00795D40">
        <w:rPr>
          <w:sz w:val="24"/>
          <w:szCs w:val="24"/>
        </w:rPr>
        <w:t>a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function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Fact</w:t>
      </w:r>
      <w:r w:rsidRPr="00795D40">
        <w:rPr>
          <w:spacing w:val="-5"/>
          <w:sz w:val="24"/>
          <w:szCs w:val="24"/>
        </w:rPr>
        <w:t xml:space="preserve"> </w:t>
      </w:r>
      <w:r w:rsidRPr="00795D40">
        <w:rPr>
          <w:sz w:val="24"/>
          <w:szCs w:val="24"/>
        </w:rPr>
        <w:t>to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evaluate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factorial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&amp;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print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the</w:t>
      </w:r>
      <w:r w:rsidRPr="00795D40">
        <w:rPr>
          <w:spacing w:val="-2"/>
          <w:sz w:val="24"/>
          <w:szCs w:val="24"/>
        </w:rPr>
        <w:t xml:space="preserve"> </w:t>
      </w:r>
      <w:r w:rsidRPr="00795D40">
        <w:rPr>
          <w:sz w:val="24"/>
          <w:szCs w:val="24"/>
        </w:rPr>
        <w:t>result).</w:t>
      </w:r>
    </w:p>
    <w:p w14:paraId="72B0F5A5" w14:textId="3AE901F0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26"/>
        </w:tabs>
        <w:spacing w:before="26" w:line="237" w:lineRule="auto"/>
        <w:ind w:left="567" w:right="2" w:hanging="567"/>
        <w:jc w:val="both"/>
        <w:rPr>
          <w:sz w:val="24"/>
        </w:rPr>
      </w:pPr>
      <w:r w:rsidRPr="00453567">
        <w:rPr>
          <w:sz w:val="24"/>
        </w:rPr>
        <w:t>Write a program to find the maximum of a given set of numbers using</w:t>
      </w:r>
      <w:r w:rsidRPr="00453567">
        <w:rPr>
          <w:spacing w:val="1"/>
          <w:sz w:val="24"/>
        </w:rPr>
        <w:t xml:space="preserve"> </w:t>
      </w:r>
      <w:r w:rsidRPr="00453567">
        <w:rPr>
          <w:sz w:val="24"/>
        </w:rPr>
        <w:t>functions.</w:t>
      </w:r>
      <w:r w:rsidRPr="00453567">
        <w:rPr>
          <w:spacing w:val="-4"/>
          <w:sz w:val="24"/>
        </w:rPr>
        <w:t xml:space="preserve"> </w:t>
      </w:r>
      <w:r w:rsidRPr="00453567">
        <w:rPr>
          <w:sz w:val="24"/>
        </w:rPr>
        <w:t>(Use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a function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Max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and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return</w:t>
      </w:r>
      <w:r w:rsidRPr="00453567">
        <w:rPr>
          <w:spacing w:val="-10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result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to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5"/>
          <w:sz w:val="24"/>
        </w:rPr>
        <w:t xml:space="preserve"> </w:t>
      </w:r>
      <w:r w:rsidRPr="00453567">
        <w:rPr>
          <w:sz w:val="24"/>
        </w:rPr>
        <w:t>main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function)</w:t>
      </w:r>
    </w:p>
    <w:p w14:paraId="09CCA784" w14:textId="4216857F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16"/>
        </w:tabs>
        <w:spacing w:before="11"/>
        <w:ind w:left="567" w:right="2" w:hanging="567"/>
        <w:jc w:val="both"/>
        <w:rPr>
          <w:sz w:val="24"/>
        </w:rPr>
      </w:pPr>
      <w:r w:rsidRPr="00453567">
        <w:rPr>
          <w:sz w:val="24"/>
        </w:rPr>
        <w:t>Write a</w:t>
      </w:r>
      <w:r w:rsidRPr="00453567">
        <w:rPr>
          <w:spacing w:val="-9"/>
          <w:sz w:val="24"/>
        </w:rPr>
        <w:t xml:space="preserve"> </w:t>
      </w:r>
      <w:r w:rsidRPr="00453567">
        <w:rPr>
          <w:sz w:val="24"/>
        </w:rPr>
        <w:t>program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to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find the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GCD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of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two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numbers</w:t>
      </w:r>
      <w:r w:rsidRPr="00453567">
        <w:rPr>
          <w:spacing w:val="3"/>
          <w:sz w:val="24"/>
        </w:rPr>
        <w:t xml:space="preserve"> </w:t>
      </w:r>
      <w:r w:rsidRPr="00453567">
        <w:rPr>
          <w:sz w:val="24"/>
        </w:rPr>
        <w:t>recursively.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(Ex:</w:t>
      </w:r>
      <w:r w:rsidRPr="00453567">
        <w:rPr>
          <w:spacing w:val="3"/>
          <w:sz w:val="24"/>
        </w:rPr>
        <w:t xml:space="preserve"> </w:t>
      </w:r>
      <w:r w:rsidRPr="00453567">
        <w:rPr>
          <w:sz w:val="24"/>
        </w:rPr>
        <w:t>GCD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of 9,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24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is 3)</w:t>
      </w:r>
    </w:p>
    <w:p w14:paraId="0B432E13" w14:textId="3A12F7EE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16"/>
        </w:tabs>
        <w:spacing w:before="73"/>
        <w:ind w:left="567" w:right="2" w:hanging="567"/>
        <w:jc w:val="both"/>
        <w:rPr>
          <w:sz w:val="24"/>
        </w:rPr>
      </w:pPr>
      <w:r w:rsidRPr="00453567">
        <w:rPr>
          <w:sz w:val="24"/>
        </w:rPr>
        <w:t>Write a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program</w:t>
      </w:r>
      <w:r w:rsidRPr="00453567">
        <w:rPr>
          <w:spacing w:val="-7"/>
          <w:sz w:val="24"/>
        </w:rPr>
        <w:t xml:space="preserve"> </w:t>
      </w:r>
      <w:r w:rsidRPr="00453567">
        <w:rPr>
          <w:sz w:val="24"/>
        </w:rPr>
        <w:t>to check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whether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given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number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is</w:t>
      </w:r>
      <w:r w:rsidRPr="00453567">
        <w:rPr>
          <w:spacing w:val="-3"/>
          <w:sz w:val="24"/>
        </w:rPr>
        <w:t xml:space="preserve"> </w:t>
      </w:r>
      <w:proofErr w:type="gramStart"/>
      <w:r w:rsidRPr="00453567">
        <w:rPr>
          <w:sz w:val="24"/>
        </w:rPr>
        <w:t>prime</w:t>
      </w:r>
      <w:proofErr w:type="gramEnd"/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or</w:t>
      </w:r>
      <w:r w:rsidRPr="00453567">
        <w:rPr>
          <w:spacing w:val="-5"/>
          <w:sz w:val="24"/>
        </w:rPr>
        <w:t xml:space="preserve"> </w:t>
      </w:r>
      <w:r w:rsidRPr="00453567">
        <w:rPr>
          <w:sz w:val="24"/>
        </w:rPr>
        <w:t>not. Using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this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function</w:t>
      </w:r>
      <w:r w:rsidRPr="00453567">
        <w:rPr>
          <w:spacing w:val="-57"/>
          <w:sz w:val="24"/>
        </w:rPr>
        <w:t xml:space="preserve"> </w:t>
      </w:r>
      <w:r w:rsidRPr="00453567">
        <w:rPr>
          <w:sz w:val="24"/>
        </w:rPr>
        <w:t>generates</w:t>
      </w:r>
      <w:r w:rsidRPr="00453567">
        <w:rPr>
          <w:spacing w:val="-4"/>
          <w:sz w:val="24"/>
        </w:rPr>
        <w:t xml:space="preserve"> </w:t>
      </w:r>
      <w:r w:rsidRPr="00453567">
        <w:rPr>
          <w:sz w:val="24"/>
        </w:rPr>
        <w:t>first n prime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numbers using the above function.</w:t>
      </w:r>
    </w:p>
    <w:p w14:paraId="2994E06F" w14:textId="53E7FFF5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16"/>
        </w:tabs>
        <w:spacing w:before="2" w:line="302" w:lineRule="exact"/>
        <w:ind w:left="567" w:right="2" w:hanging="567"/>
        <w:jc w:val="both"/>
        <w:rPr>
          <w:sz w:val="24"/>
          <w:szCs w:val="24"/>
        </w:rPr>
      </w:pPr>
      <w:r w:rsidRPr="00453567">
        <w:rPr>
          <w:sz w:val="24"/>
        </w:rPr>
        <w:lastRenderedPageBreak/>
        <w:t>Write a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function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to generate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n</w:t>
      </w:r>
      <w:proofErr w:type="spellStart"/>
      <w:r w:rsidRPr="00453567">
        <w:rPr>
          <w:position w:val="11"/>
          <w:sz w:val="21"/>
        </w:rPr>
        <w:t>th</w:t>
      </w:r>
      <w:proofErr w:type="spellEnd"/>
      <w:r w:rsidRPr="00453567">
        <w:rPr>
          <w:spacing w:val="8"/>
          <w:position w:val="11"/>
          <w:sz w:val="21"/>
        </w:rPr>
        <w:t xml:space="preserve"> </w:t>
      </w:r>
      <w:r w:rsidRPr="00453567">
        <w:rPr>
          <w:sz w:val="24"/>
        </w:rPr>
        <w:t>Fibonacci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term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using recursion.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Print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first</w:t>
      </w:r>
      <w:r w:rsidRPr="00453567">
        <w:rPr>
          <w:spacing w:val="-1"/>
          <w:sz w:val="24"/>
        </w:rPr>
        <w:t xml:space="preserve"> </w:t>
      </w:r>
      <w:r w:rsidRPr="00453567">
        <w:rPr>
          <w:sz w:val="24"/>
        </w:rPr>
        <w:t>N</w:t>
      </w:r>
      <w:r w:rsidR="00FD7234" w:rsidRPr="00453567">
        <w:rPr>
          <w:sz w:val="24"/>
        </w:rPr>
        <w:t xml:space="preserve"> </w:t>
      </w:r>
      <w:r w:rsidRPr="00453567">
        <w:rPr>
          <w:sz w:val="24"/>
          <w:szCs w:val="24"/>
        </w:rPr>
        <w:t>Fibonacci</w:t>
      </w:r>
      <w:r w:rsidRPr="00453567">
        <w:rPr>
          <w:spacing w:val="-9"/>
          <w:sz w:val="24"/>
          <w:szCs w:val="24"/>
        </w:rPr>
        <w:t xml:space="preserve"> </w:t>
      </w:r>
      <w:r w:rsidRPr="00453567">
        <w:rPr>
          <w:sz w:val="24"/>
          <w:szCs w:val="24"/>
        </w:rPr>
        <w:t>terms</w:t>
      </w:r>
      <w:r w:rsidRPr="00453567">
        <w:rPr>
          <w:spacing w:val="-4"/>
          <w:sz w:val="24"/>
          <w:szCs w:val="24"/>
        </w:rPr>
        <w:t xml:space="preserve"> </w:t>
      </w:r>
      <w:r w:rsidRPr="00453567">
        <w:rPr>
          <w:sz w:val="24"/>
          <w:szCs w:val="24"/>
        </w:rPr>
        <w:t>using</w:t>
      </w:r>
      <w:r w:rsidRPr="00453567">
        <w:rPr>
          <w:spacing w:val="-4"/>
          <w:sz w:val="24"/>
          <w:szCs w:val="24"/>
        </w:rPr>
        <w:t xml:space="preserve"> </w:t>
      </w:r>
      <w:r w:rsidRPr="00453567">
        <w:rPr>
          <w:sz w:val="24"/>
          <w:szCs w:val="24"/>
        </w:rPr>
        <w:t>this</w:t>
      </w:r>
      <w:r w:rsidRPr="00453567">
        <w:rPr>
          <w:spacing w:val="-4"/>
          <w:sz w:val="24"/>
          <w:szCs w:val="24"/>
        </w:rPr>
        <w:t xml:space="preserve"> </w:t>
      </w:r>
      <w:r w:rsidRPr="00453567">
        <w:rPr>
          <w:sz w:val="24"/>
          <w:szCs w:val="24"/>
        </w:rPr>
        <w:t>function.</w:t>
      </w:r>
      <w:r w:rsidR="00FD7234" w:rsidRPr="00453567">
        <w:rPr>
          <w:sz w:val="24"/>
          <w:szCs w:val="24"/>
        </w:rPr>
        <w:t xml:space="preserve"> </w:t>
      </w:r>
      <w:r w:rsidRPr="00453567">
        <w:rPr>
          <w:sz w:val="24"/>
          <w:szCs w:val="24"/>
        </w:rPr>
        <w:t>Hint:</w:t>
      </w:r>
      <w:r w:rsidRPr="00453567">
        <w:rPr>
          <w:spacing w:val="-2"/>
          <w:sz w:val="24"/>
          <w:szCs w:val="24"/>
        </w:rPr>
        <w:t xml:space="preserve"> </w:t>
      </w:r>
      <w:r w:rsidRPr="00453567">
        <w:rPr>
          <w:sz w:val="24"/>
          <w:szCs w:val="24"/>
        </w:rPr>
        <w:t>(Fibonacci</w:t>
      </w:r>
      <w:r w:rsidRPr="00453567">
        <w:rPr>
          <w:spacing w:val="-6"/>
          <w:sz w:val="24"/>
          <w:szCs w:val="24"/>
        </w:rPr>
        <w:t xml:space="preserve"> </w:t>
      </w:r>
      <w:r w:rsidRPr="00453567">
        <w:rPr>
          <w:sz w:val="24"/>
          <w:szCs w:val="24"/>
        </w:rPr>
        <w:t>series</w:t>
      </w:r>
      <w:r w:rsidRPr="00453567">
        <w:rPr>
          <w:spacing w:val="-4"/>
          <w:sz w:val="24"/>
          <w:szCs w:val="24"/>
        </w:rPr>
        <w:t xml:space="preserve"> </w:t>
      </w:r>
      <w:r w:rsidRPr="00453567">
        <w:rPr>
          <w:sz w:val="24"/>
          <w:szCs w:val="24"/>
        </w:rPr>
        <w:t>is</w:t>
      </w:r>
      <w:r w:rsidRPr="00453567">
        <w:rPr>
          <w:spacing w:val="6"/>
          <w:sz w:val="24"/>
          <w:szCs w:val="24"/>
        </w:rPr>
        <w:t xml:space="preserve"> </w:t>
      </w:r>
      <w:r w:rsidRPr="00453567">
        <w:rPr>
          <w:sz w:val="24"/>
          <w:szCs w:val="24"/>
        </w:rPr>
        <w:t>0,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1,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1,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2,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3,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5,</w:t>
      </w:r>
      <w:r w:rsidRPr="00453567">
        <w:rPr>
          <w:spacing w:val="-1"/>
          <w:sz w:val="24"/>
          <w:szCs w:val="24"/>
        </w:rPr>
        <w:t xml:space="preserve"> </w:t>
      </w:r>
      <w:r w:rsidRPr="00453567">
        <w:rPr>
          <w:sz w:val="24"/>
          <w:szCs w:val="24"/>
        </w:rPr>
        <w:t>8,)</w:t>
      </w:r>
    </w:p>
    <w:p w14:paraId="4F72C024" w14:textId="439B1297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16"/>
        </w:tabs>
        <w:spacing w:before="26" w:line="237" w:lineRule="auto"/>
        <w:ind w:left="567" w:right="2" w:hanging="567"/>
        <w:jc w:val="both"/>
        <w:rPr>
          <w:sz w:val="24"/>
        </w:rPr>
      </w:pPr>
      <w:r w:rsidRPr="00453567">
        <w:rPr>
          <w:sz w:val="24"/>
        </w:rPr>
        <w:t>Write a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program</w:t>
      </w:r>
      <w:r w:rsidRPr="00453567">
        <w:rPr>
          <w:spacing w:val="-7"/>
          <w:sz w:val="24"/>
        </w:rPr>
        <w:t xml:space="preserve"> </w:t>
      </w:r>
      <w:r w:rsidRPr="00453567">
        <w:rPr>
          <w:sz w:val="24"/>
        </w:rPr>
        <w:t>to check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if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5"/>
          <w:sz w:val="24"/>
        </w:rPr>
        <w:t xml:space="preserve"> </w:t>
      </w:r>
      <w:r w:rsidRPr="00453567">
        <w:rPr>
          <w:sz w:val="24"/>
        </w:rPr>
        <w:t>given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string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is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a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palindrome or</w:t>
      </w:r>
      <w:r w:rsidRPr="00453567">
        <w:rPr>
          <w:spacing w:val="-5"/>
          <w:sz w:val="24"/>
        </w:rPr>
        <w:t xml:space="preserve"> </w:t>
      </w:r>
      <w:r w:rsidRPr="00453567">
        <w:rPr>
          <w:sz w:val="24"/>
        </w:rPr>
        <w:t>not,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using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the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string</w:t>
      </w:r>
      <w:r w:rsidRPr="00453567">
        <w:rPr>
          <w:spacing w:val="-57"/>
          <w:sz w:val="24"/>
        </w:rPr>
        <w:t xml:space="preserve"> </w:t>
      </w:r>
      <w:r w:rsidRPr="00453567">
        <w:rPr>
          <w:sz w:val="24"/>
        </w:rPr>
        <w:t xml:space="preserve">handling </w:t>
      </w:r>
      <w:proofErr w:type="gramStart"/>
      <w:r w:rsidRPr="00453567">
        <w:rPr>
          <w:sz w:val="24"/>
        </w:rPr>
        <w:t>function</w:t>
      </w:r>
      <w:proofErr w:type="gramEnd"/>
      <w:r w:rsidRPr="00453567">
        <w:rPr>
          <w:sz w:val="24"/>
        </w:rPr>
        <w:t>.</w:t>
      </w:r>
    </w:p>
    <w:p w14:paraId="0042104E" w14:textId="78C42DEA" w:rsidR="00795D40" w:rsidRPr="00453567" w:rsidRDefault="00795D40" w:rsidP="00453567">
      <w:pPr>
        <w:pStyle w:val="ListParagraph"/>
        <w:numPr>
          <w:ilvl w:val="0"/>
          <w:numId w:val="28"/>
        </w:numPr>
        <w:tabs>
          <w:tab w:val="left" w:pos="2116"/>
        </w:tabs>
        <w:spacing w:before="23" w:line="237" w:lineRule="auto"/>
        <w:ind w:left="567" w:right="2" w:hanging="567"/>
        <w:jc w:val="both"/>
        <w:rPr>
          <w:sz w:val="24"/>
        </w:rPr>
      </w:pPr>
      <w:r w:rsidRPr="00453567">
        <w:rPr>
          <w:sz w:val="24"/>
        </w:rPr>
        <w:t>Write a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function</w:t>
      </w:r>
      <w:r w:rsidRPr="00453567">
        <w:rPr>
          <w:spacing w:val="-4"/>
          <w:sz w:val="24"/>
        </w:rPr>
        <w:t xml:space="preserve"> </w:t>
      </w:r>
      <w:r w:rsidRPr="00453567">
        <w:rPr>
          <w:b/>
          <w:sz w:val="24"/>
        </w:rPr>
        <w:t>Sort</w:t>
      </w:r>
      <w:r w:rsidRPr="00453567">
        <w:rPr>
          <w:b/>
          <w:spacing w:val="-4"/>
          <w:sz w:val="24"/>
        </w:rPr>
        <w:t xml:space="preserve"> </w:t>
      </w:r>
      <w:r w:rsidRPr="00453567">
        <w:rPr>
          <w:sz w:val="24"/>
        </w:rPr>
        <w:t>for</w:t>
      </w:r>
      <w:r w:rsidRPr="00453567">
        <w:rPr>
          <w:spacing w:val="1"/>
          <w:sz w:val="24"/>
        </w:rPr>
        <w:t xml:space="preserve"> </w:t>
      </w:r>
      <w:r w:rsidRPr="00453567">
        <w:rPr>
          <w:sz w:val="24"/>
        </w:rPr>
        <w:t>sorting</w:t>
      </w:r>
      <w:r w:rsidRPr="00453567">
        <w:rPr>
          <w:spacing w:val="-4"/>
          <w:sz w:val="24"/>
        </w:rPr>
        <w:t xml:space="preserve"> </w:t>
      </w:r>
      <w:r w:rsidRPr="00453567">
        <w:rPr>
          <w:sz w:val="24"/>
        </w:rPr>
        <w:t>a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list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of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names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which</w:t>
      </w:r>
      <w:r w:rsidRPr="00453567">
        <w:rPr>
          <w:spacing w:val="-6"/>
          <w:sz w:val="24"/>
        </w:rPr>
        <w:t xml:space="preserve"> </w:t>
      </w:r>
      <w:r w:rsidRPr="00453567">
        <w:rPr>
          <w:sz w:val="24"/>
        </w:rPr>
        <w:t>will</w:t>
      </w:r>
      <w:r w:rsidRPr="00453567">
        <w:rPr>
          <w:spacing w:val="2"/>
          <w:sz w:val="24"/>
        </w:rPr>
        <w:t xml:space="preserve"> </w:t>
      </w:r>
      <w:r w:rsidRPr="00453567">
        <w:rPr>
          <w:sz w:val="24"/>
        </w:rPr>
        <w:t>use</w:t>
      </w:r>
      <w:r w:rsidRPr="00453567">
        <w:rPr>
          <w:spacing w:val="-8"/>
          <w:sz w:val="24"/>
        </w:rPr>
        <w:t xml:space="preserve"> </w:t>
      </w:r>
      <w:r w:rsidRPr="00453567">
        <w:rPr>
          <w:sz w:val="24"/>
        </w:rPr>
        <w:t>a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function</w:t>
      </w:r>
      <w:r w:rsidRPr="00453567">
        <w:rPr>
          <w:spacing w:val="-2"/>
          <w:sz w:val="24"/>
        </w:rPr>
        <w:t xml:space="preserve"> </w:t>
      </w:r>
      <w:r w:rsidRPr="00453567">
        <w:rPr>
          <w:b/>
          <w:sz w:val="24"/>
        </w:rPr>
        <w:t>compare</w:t>
      </w:r>
      <w:r w:rsidRPr="00453567">
        <w:rPr>
          <w:b/>
          <w:spacing w:val="-4"/>
          <w:sz w:val="24"/>
        </w:rPr>
        <w:t xml:space="preserve"> </w:t>
      </w:r>
      <w:r w:rsidRPr="00453567">
        <w:rPr>
          <w:sz w:val="24"/>
        </w:rPr>
        <w:t>to</w:t>
      </w:r>
      <w:r w:rsidRPr="00453567">
        <w:rPr>
          <w:spacing w:val="-57"/>
          <w:sz w:val="24"/>
        </w:rPr>
        <w:t xml:space="preserve"> </w:t>
      </w:r>
      <w:r w:rsidRPr="00453567">
        <w:rPr>
          <w:sz w:val="24"/>
        </w:rPr>
        <w:t>compare two names. (Selection /bubble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Sort</w:t>
      </w:r>
      <w:r w:rsidRPr="00453567">
        <w:rPr>
          <w:spacing w:val="-2"/>
          <w:sz w:val="24"/>
        </w:rPr>
        <w:t xml:space="preserve"> </w:t>
      </w:r>
      <w:r w:rsidRPr="00453567">
        <w:rPr>
          <w:sz w:val="24"/>
        </w:rPr>
        <w:t>may be</w:t>
      </w:r>
      <w:r w:rsidRPr="00453567">
        <w:rPr>
          <w:spacing w:val="-3"/>
          <w:sz w:val="24"/>
        </w:rPr>
        <w:t xml:space="preserve"> </w:t>
      </w:r>
      <w:r w:rsidRPr="00453567">
        <w:rPr>
          <w:sz w:val="24"/>
        </w:rPr>
        <w:t>used).</w:t>
      </w:r>
    </w:p>
    <w:p w14:paraId="0178310B" w14:textId="77777777" w:rsidR="00795D40" w:rsidRPr="00795D40" w:rsidRDefault="00795D40" w:rsidP="00795D40">
      <w:pPr>
        <w:spacing w:before="9"/>
        <w:rPr>
          <w:sz w:val="26"/>
          <w:szCs w:val="24"/>
        </w:rPr>
      </w:pPr>
    </w:p>
    <w:p w14:paraId="7AFE2905" w14:textId="77777777" w:rsidR="00795D40" w:rsidRPr="00795D40" w:rsidRDefault="00795D40" w:rsidP="00795D40">
      <w:pPr>
        <w:outlineLvl w:val="3"/>
        <w:rPr>
          <w:b/>
          <w:bCs/>
          <w:sz w:val="24"/>
          <w:szCs w:val="24"/>
        </w:rPr>
      </w:pPr>
      <w:proofErr w:type="gramStart"/>
      <w:r w:rsidRPr="00795D40">
        <w:rPr>
          <w:b/>
          <w:bCs/>
          <w:sz w:val="24"/>
          <w:szCs w:val="24"/>
        </w:rPr>
        <w:t>Lab</w:t>
      </w:r>
      <w:r w:rsidRPr="00795D40">
        <w:rPr>
          <w:b/>
          <w:bCs/>
          <w:spacing w:val="-5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12.</w:t>
      </w:r>
      <w:proofErr w:type="gramEnd"/>
      <w:r w:rsidRPr="00795D40">
        <w:rPr>
          <w:b/>
          <w:bCs/>
          <w:spacing w:val="-7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Pointers</w:t>
      </w:r>
    </w:p>
    <w:p w14:paraId="03788B9C" w14:textId="77777777" w:rsidR="00795D40" w:rsidRPr="00795D40" w:rsidRDefault="00795D40" w:rsidP="00795D40">
      <w:pPr>
        <w:numPr>
          <w:ilvl w:val="0"/>
          <w:numId w:val="24"/>
        </w:numPr>
        <w:tabs>
          <w:tab w:val="left" w:pos="2116"/>
        </w:tabs>
        <w:spacing w:before="21"/>
        <w:ind w:left="426" w:right="-731" w:hanging="426"/>
        <w:rPr>
          <w:sz w:val="24"/>
        </w:rPr>
      </w:pPr>
      <w:r w:rsidRPr="00795D40">
        <w:rPr>
          <w:sz w:val="24"/>
        </w:rPr>
        <w:t>Write 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access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two integers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using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pointers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and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add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them.</w:t>
      </w:r>
    </w:p>
    <w:p w14:paraId="42909000" w14:textId="77777777" w:rsidR="00795D40" w:rsidRPr="00795D40" w:rsidRDefault="00795D40" w:rsidP="00795D40">
      <w:pPr>
        <w:numPr>
          <w:ilvl w:val="0"/>
          <w:numId w:val="24"/>
        </w:numPr>
        <w:tabs>
          <w:tab w:val="left" w:pos="2116"/>
        </w:tabs>
        <w:spacing w:before="29" w:line="235" w:lineRule="auto"/>
        <w:ind w:left="426" w:right="-731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find out the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greatest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and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smallest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among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three numbers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using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pointers.</w:t>
      </w:r>
    </w:p>
    <w:p w14:paraId="3EF12FE9" w14:textId="77777777" w:rsidR="00795D40" w:rsidRPr="00795D40" w:rsidRDefault="00795D40" w:rsidP="00795D40">
      <w:pPr>
        <w:numPr>
          <w:ilvl w:val="0"/>
          <w:numId w:val="24"/>
        </w:numPr>
        <w:tabs>
          <w:tab w:val="left" w:pos="2116"/>
        </w:tabs>
        <w:spacing w:before="11"/>
        <w:ind w:left="426" w:right="-731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determine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length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character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string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using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pointer.</w:t>
      </w:r>
    </w:p>
    <w:p w14:paraId="45C7C44D" w14:textId="77777777" w:rsidR="00795D40" w:rsidRPr="00795D40" w:rsidRDefault="00795D40" w:rsidP="00795D40">
      <w:pPr>
        <w:numPr>
          <w:ilvl w:val="0"/>
          <w:numId w:val="24"/>
        </w:numPr>
        <w:tabs>
          <w:tab w:val="left" w:pos="2116"/>
        </w:tabs>
        <w:spacing w:before="10"/>
        <w:ind w:left="426" w:right="-731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to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compute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sum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all</w:t>
      </w:r>
      <w:r w:rsidRPr="00795D40">
        <w:rPr>
          <w:spacing w:val="3"/>
          <w:sz w:val="24"/>
        </w:rPr>
        <w:t xml:space="preserve"> </w:t>
      </w:r>
      <w:r w:rsidRPr="00795D40">
        <w:rPr>
          <w:sz w:val="24"/>
        </w:rPr>
        <w:t>elements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stored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in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an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array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using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6"/>
          <w:sz w:val="24"/>
        </w:rPr>
        <w:t xml:space="preserve"> </w:t>
      </w:r>
      <w:r w:rsidRPr="00795D40">
        <w:rPr>
          <w:sz w:val="24"/>
        </w:rPr>
        <w:t>pointer.</w:t>
      </w:r>
    </w:p>
    <w:p w14:paraId="1BC2A2D4" w14:textId="77777777" w:rsidR="00795D40" w:rsidRPr="00795D40" w:rsidRDefault="00795D40" w:rsidP="00795D40">
      <w:pPr>
        <w:numPr>
          <w:ilvl w:val="0"/>
          <w:numId w:val="24"/>
        </w:numPr>
        <w:tabs>
          <w:tab w:val="left" w:pos="2116"/>
        </w:tabs>
        <w:spacing w:before="29" w:line="237" w:lineRule="auto"/>
        <w:ind w:left="426" w:right="-731" w:hanging="426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program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to determine</w:t>
      </w:r>
      <w:r w:rsidRPr="00795D40">
        <w:rPr>
          <w:spacing w:val="-8"/>
          <w:sz w:val="24"/>
        </w:rPr>
        <w:t xml:space="preserve"> </w:t>
      </w:r>
      <w:r w:rsidRPr="00795D40">
        <w:rPr>
          <w:sz w:val="24"/>
        </w:rPr>
        <w:t>whether</w:t>
      </w:r>
      <w:r w:rsidRPr="00795D40">
        <w:rPr>
          <w:spacing w:val="-7"/>
          <w:sz w:val="24"/>
        </w:rPr>
        <w:t xml:space="preserve"> </w:t>
      </w:r>
      <w:r w:rsidRPr="00795D40">
        <w:rPr>
          <w:sz w:val="24"/>
        </w:rPr>
        <w:t>a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substring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(string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1)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is</w:t>
      </w:r>
      <w:r w:rsidRPr="00795D40">
        <w:rPr>
          <w:spacing w:val="-2"/>
          <w:sz w:val="24"/>
        </w:rPr>
        <w:t xml:space="preserve"> </w:t>
      </w:r>
      <w:r w:rsidRPr="00795D40">
        <w:rPr>
          <w:sz w:val="24"/>
        </w:rPr>
        <w:t>in the</w:t>
      </w:r>
      <w:r w:rsidRPr="00795D40">
        <w:rPr>
          <w:spacing w:val="-5"/>
          <w:sz w:val="24"/>
        </w:rPr>
        <w:t xml:space="preserve"> </w:t>
      </w:r>
      <w:r w:rsidRPr="00795D40">
        <w:rPr>
          <w:sz w:val="24"/>
        </w:rPr>
        <w:t>main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string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or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not.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If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present,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return the pointer of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first occurrence.</w:t>
      </w:r>
    </w:p>
    <w:p w14:paraId="14ED653A" w14:textId="77777777" w:rsidR="00795D40" w:rsidRPr="00795D40" w:rsidRDefault="00795D40" w:rsidP="00795D40">
      <w:pPr>
        <w:spacing w:before="6"/>
        <w:rPr>
          <w:sz w:val="26"/>
          <w:szCs w:val="24"/>
        </w:rPr>
      </w:pPr>
    </w:p>
    <w:p w14:paraId="72511D1C" w14:textId="77777777" w:rsidR="00795D40" w:rsidRPr="00795D40" w:rsidRDefault="00795D40" w:rsidP="00795D40">
      <w:pPr>
        <w:outlineLvl w:val="3"/>
        <w:rPr>
          <w:b/>
          <w:bCs/>
          <w:sz w:val="24"/>
          <w:szCs w:val="24"/>
        </w:rPr>
      </w:pPr>
      <w:proofErr w:type="gramStart"/>
      <w:r w:rsidRPr="00795D40">
        <w:rPr>
          <w:b/>
          <w:bCs/>
          <w:sz w:val="24"/>
          <w:szCs w:val="24"/>
        </w:rPr>
        <w:t>Lab</w:t>
      </w:r>
      <w:r w:rsidRPr="00795D40">
        <w:rPr>
          <w:b/>
          <w:bCs/>
          <w:spacing w:val="-5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13.</w:t>
      </w:r>
      <w:proofErr w:type="gramEnd"/>
      <w:r w:rsidRPr="00795D40">
        <w:rPr>
          <w:b/>
          <w:bCs/>
          <w:spacing w:val="-9"/>
          <w:sz w:val="24"/>
          <w:szCs w:val="24"/>
        </w:rPr>
        <w:t xml:space="preserve"> </w:t>
      </w:r>
      <w:r w:rsidRPr="00795D40">
        <w:rPr>
          <w:b/>
          <w:bCs/>
          <w:sz w:val="24"/>
          <w:szCs w:val="24"/>
        </w:rPr>
        <w:t>Structures</w:t>
      </w:r>
    </w:p>
    <w:p w14:paraId="2CD6C079" w14:textId="40264141" w:rsidR="00795D40" w:rsidRPr="00795D40" w:rsidRDefault="38A23AD6" w:rsidP="15127B24">
      <w:pPr>
        <w:spacing w:before="9"/>
        <w:rPr>
          <w:b/>
          <w:bCs/>
          <w:sz w:val="28"/>
          <w:szCs w:val="28"/>
        </w:rPr>
      </w:pPr>
      <w:proofErr w:type="gramStart"/>
      <w:r w:rsidRPr="15127B24">
        <w:rPr>
          <w:b/>
          <w:bCs/>
          <w:sz w:val="28"/>
          <w:szCs w:val="28"/>
        </w:rPr>
        <w:t>w</w:t>
      </w:r>
      <w:proofErr w:type="gramEnd"/>
    </w:p>
    <w:p w14:paraId="45A29AD4" w14:textId="77777777" w:rsidR="00795D40" w:rsidRPr="00795D40" w:rsidRDefault="00795D40" w:rsidP="00795D40">
      <w:pPr>
        <w:numPr>
          <w:ilvl w:val="0"/>
          <w:numId w:val="23"/>
        </w:numPr>
        <w:tabs>
          <w:tab w:val="left" w:pos="2116"/>
        </w:tabs>
        <w:spacing w:before="1" w:line="242" w:lineRule="auto"/>
        <w:ind w:left="567" w:right="-447" w:hanging="567"/>
        <w:jc w:val="both"/>
        <w:rPr>
          <w:sz w:val="24"/>
        </w:rPr>
      </w:pPr>
      <w:r w:rsidRPr="00795D40">
        <w:rPr>
          <w:sz w:val="24"/>
        </w:rPr>
        <w:t>Write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a program to define a structure personal that would contain the</w:t>
      </w:r>
      <w:r w:rsidRPr="00795D40">
        <w:rPr>
          <w:spacing w:val="60"/>
          <w:sz w:val="24"/>
        </w:rPr>
        <w:t xml:space="preserve"> </w:t>
      </w:r>
      <w:r w:rsidRPr="00795D40">
        <w:rPr>
          <w:sz w:val="24"/>
        </w:rPr>
        <w:t>person’s name,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date of joining, and salary. Using this structure write a program to read this information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for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one person from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the keyboard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and print the same on the screen.</w:t>
      </w:r>
    </w:p>
    <w:p w14:paraId="0A1A8BB0" w14:textId="77777777" w:rsidR="00795D40" w:rsidRPr="00795D40" w:rsidRDefault="00795D40" w:rsidP="00795D40">
      <w:pPr>
        <w:numPr>
          <w:ilvl w:val="0"/>
          <w:numId w:val="23"/>
        </w:numPr>
        <w:tabs>
          <w:tab w:val="left" w:pos="2116"/>
        </w:tabs>
        <w:spacing w:before="20" w:line="242" w:lineRule="auto"/>
        <w:ind w:left="567" w:right="-447" w:hanging="567"/>
        <w:jc w:val="both"/>
        <w:rPr>
          <w:sz w:val="24"/>
        </w:rPr>
      </w:pPr>
      <w:r w:rsidRPr="00795D40">
        <w:rPr>
          <w:sz w:val="24"/>
        </w:rPr>
        <w:t>Write a program to create an array of student structures to store the roll no., name, and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marks in 3 subjects. Input the details of N students into the array and display roll no.,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name,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and total marks of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each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student in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decreasing order</w:t>
      </w:r>
      <w:r w:rsidRPr="00795D40">
        <w:rPr>
          <w:spacing w:val="-4"/>
          <w:sz w:val="24"/>
        </w:rPr>
        <w:t xml:space="preserve"> </w:t>
      </w:r>
      <w:r w:rsidRPr="00795D40">
        <w:rPr>
          <w:sz w:val="24"/>
        </w:rPr>
        <w:t>of total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marks.</w:t>
      </w:r>
    </w:p>
    <w:p w14:paraId="376D9C28" w14:textId="77777777" w:rsidR="00795D40" w:rsidRPr="00795D40" w:rsidRDefault="00795D40" w:rsidP="00795D40">
      <w:pPr>
        <w:numPr>
          <w:ilvl w:val="0"/>
          <w:numId w:val="23"/>
        </w:numPr>
        <w:tabs>
          <w:tab w:val="left" w:pos="2116"/>
        </w:tabs>
        <w:spacing w:before="18" w:line="244" w:lineRule="auto"/>
        <w:ind w:left="567" w:right="-447" w:hanging="567"/>
        <w:jc w:val="both"/>
        <w:rPr>
          <w:sz w:val="24"/>
        </w:rPr>
      </w:pPr>
      <w:r w:rsidRPr="00795D40">
        <w:rPr>
          <w:sz w:val="24"/>
        </w:rPr>
        <w:t xml:space="preserve">Write a program to create an array of employee structures to store </w:t>
      </w:r>
      <w:proofErr w:type="spellStart"/>
      <w:proofErr w:type="gramStart"/>
      <w:r w:rsidRPr="00795D40">
        <w:rPr>
          <w:sz w:val="24"/>
        </w:rPr>
        <w:t>emp</w:t>
      </w:r>
      <w:proofErr w:type="spellEnd"/>
      <w:r w:rsidRPr="00795D40">
        <w:rPr>
          <w:sz w:val="24"/>
        </w:rPr>
        <w:t>-</w:t>
      </w:r>
      <w:proofErr w:type="gramEnd"/>
      <w:r w:rsidRPr="00795D40">
        <w:rPr>
          <w:sz w:val="24"/>
        </w:rPr>
        <w:t>no, name, basic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 xml:space="preserve">salary, and HRA. Input the details of N employees and display </w:t>
      </w:r>
      <w:proofErr w:type="spellStart"/>
      <w:proofErr w:type="gramStart"/>
      <w:r w:rsidRPr="00795D40">
        <w:rPr>
          <w:sz w:val="24"/>
        </w:rPr>
        <w:t>emp</w:t>
      </w:r>
      <w:proofErr w:type="spellEnd"/>
      <w:r w:rsidRPr="00795D40">
        <w:rPr>
          <w:sz w:val="24"/>
        </w:rPr>
        <w:t>-</w:t>
      </w:r>
      <w:proofErr w:type="gramEnd"/>
      <w:r w:rsidRPr="00795D40">
        <w:rPr>
          <w:sz w:val="24"/>
        </w:rPr>
        <w:t>no, name, basic,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HRA, and net salary. Display the details of all employees whose net salary is more than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the</w:t>
      </w:r>
      <w:r w:rsidRPr="00795D40">
        <w:rPr>
          <w:spacing w:val="-1"/>
          <w:sz w:val="24"/>
        </w:rPr>
        <w:t xml:space="preserve"> </w:t>
      </w:r>
      <w:r w:rsidRPr="00795D40">
        <w:rPr>
          <w:sz w:val="24"/>
        </w:rPr>
        <w:t>average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net salary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of</w:t>
      </w:r>
      <w:r w:rsidRPr="00795D40">
        <w:rPr>
          <w:spacing w:val="2"/>
          <w:sz w:val="24"/>
        </w:rPr>
        <w:t xml:space="preserve"> </w:t>
      </w:r>
      <w:r w:rsidRPr="00795D40">
        <w:rPr>
          <w:sz w:val="24"/>
        </w:rPr>
        <w:t>all employees.</w:t>
      </w:r>
    </w:p>
    <w:p w14:paraId="030C6D5F" w14:textId="77777777" w:rsidR="00795D40" w:rsidRPr="00795D40" w:rsidRDefault="00795D40" w:rsidP="00795D40">
      <w:pPr>
        <w:numPr>
          <w:ilvl w:val="0"/>
          <w:numId w:val="23"/>
        </w:numPr>
        <w:tabs>
          <w:tab w:val="left" w:pos="2116"/>
        </w:tabs>
        <w:spacing w:before="19" w:line="242" w:lineRule="auto"/>
        <w:ind w:left="567" w:right="-447" w:hanging="567"/>
        <w:jc w:val="both"/>
        <w:rPr>
          <w:sz w:val="24"/>
        </w:rPr>
      </w:pPr>
      <w:r w:rsidRPr="00795D40">
        <w:rPr>
          <w:sz w:val="24"/>
        </w:rPr>
        <w:t>Write a program to create a structure named Date having day, month, and year as its</w:t>
      </w:r>
      <w:r w:rsidRPr="00795D40">
        <w:rPr>
          <w:spacing w:val="1"/>
          <w:sz w:val="24"/>
        </w:rPr>
        <w:t xml:space="preserve"> </w:t>
      </w:r>
      <w:r w:rsidRPr="00795D40">
        <w:rPr>
          <w:sz w:val="24"/>
        </w:rPr>
        <w:t>elements. Store the current date in the structure. Now add 45 days to the current date and</w:t>
      </w:r>
      <w:r w:rsidRPr="00795D40">
        <w:rPr>
          <w:spacing w:val="-57"/>
          <w:sz w:val="24"/>
        </w:rPr>
        <w:t xml:space="preserve"> </w:t>
      </w:r>
      <w:r w:rsidRPr="00795D40">
        <w:rPr>
          <w:sz w:val="24"/>
        </w:rPr>
        <w:t>display the</w:t>
      </w:r>
      <w:r w:rsidRPr="00795D40">
        <w:rPr>
          <w:spacing w:val="-3"/>
          <w:sz w:val="24"/>
        </w:rPr>
        <w:t xml:space="preserve"> </w:t>
      </w:r>
      <w:r w:rsidRPr="00795D40">
        <w:rPr>
          <w:sz w:val="24"/>
        </w:rPr>
        <w:t>final date.</w:t>
      </w:r>
    </w:p>
    <w:p w14:paraId="0ECC89E4" w14:textId="77777777" w:rsidR="00795D40" w:rsidRPr="00795D40" w:rsidRDefault="00795D40" w:rsidP="00795D40">
      <w:pPr>
        <w:rPr>
          <w:sz w:val="26"/>
          <w:szCs w:val="24"/>
        </w:rPr>
      </w:pPr>
    </w:p>
    <w:p w14:paraId="57D2A208" w14:textId="77777777" w:rsidR="00795D40" w:rsidRPr="00795D40" w:rsidRDefault="00795D40" w:rsidP="00795D40">
      <w:pPr>
        <w:ind w:left="25"/>
        <w:rPr>
          <w:b/>
          <w:sz w:val="24"/>
        </w:rPr>
      </w:pPr>
      <w:proofErr w:type="gramStart"/>
      <w:r w:rsidRPr="00795D40">
        <w:rPr>
          <w:b/>
          <w:sz w:val="24"/>
        </w:rPr>
        <w:t>Lab</w:t>
      </w:r>
      <w:r w:rsidRPr="00795D40">
        <w:rPr>
          <w:b/>
          <w:spacing w:val="-5"/>
          <w:sz w:val="24"/>
        </w:rPr>
        <w:t xml:space="preserve"> </w:t>
      </w:r>
      <w:r w:rsidRPr="00795D40">
        <w:rPr>
          <w:b/>
          <w:sz w:val="24"/>
        </w:rPr>
        <w:t>14.</w:t>
      </w:r>
      <w:proofErr w:type="gramEnd"/>
      <w:r w:rsidRPr="00795D40">
        <w:rPr>
          <w:b/>
          <w:spacing w:val="-7"/>
          <w:sz w:val="24"/>
        </w:rPr>
        <w:t xml:space="preserve"> </w:t>
      </w:r>
      <w:r w:rsidRPr="00795D40">
        <w:rPr>
          <w:b/>
          <w:sz w:val="24"/>
        </w:rPr>
        <w:t>End-term</w:t>
      </w:r>
      <w:r w:rsidRPr="00795D40">
        <w:rPr>
          <w:b/>
          <w:spacing w:val="-3"/>
          <w:sz w:val="24"/>
        </w:rPr>
        <w:t xml:space="preserve"> </w:t>
      </w:r>
      <w:r w:rsidRPr="00795D40">
        <w:rPr>
          <w:b/>
          <w:sz w:val="24"/>
        </w:rPr>
        <w:t>Exam</w:t>
      </w:r>
    </w:p>
    <w:p w14:paraId="714B1FB4" w14:textId="77777777" w:rsidR="001E45F6" w:rsidRDefault="001E45F6" w:rsidP="001E45F6">
      <w:pPr>
        <w:pStyle w:val="Heading1"/>
        <w:spacing w:before="100" w:beforeAutospacing="1" w:after="100" w:afterAutospacing="1"/>
        <w:rPr>
          <w:b w:val="0"/>
          <w:bCs w:val="0"/>
        </w:rPr>
      </w:pPr>
    </w:p>
    <w:p w14:paraId="20C00CE6" w14:textId="77777777" w:rsidR="001E45F6" w:rsidRPr="00903FFB" w:rsidRDefault="001E45F6" w:rsidP="001E45F6">
      <w:pPr>
        <w:pStyle w:val="Heading1"/>
        <w:spacing w:before="100" w:beforeAutospacing="1" w:after="100" w:afterAutospacing="1"/>
        <w:ind w:left="1080" w:firstLine="0"/>
        <w:rPr>
          <w:b w:val="0"/>
          <w:bCs w:val="0"/>
        </w:rPr>
      </w:pPr>
    </w:p>
    <w:sectPr w:rsidR="001E45F6" w:rsidRPr="00903FFB" w:rsidSect="001A7247">
      <w:pgSz w:w="11910" w:h="16840" w:code="9"/>
      <w:pgMar w:top="851" w:right="1134" w:bottom="851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DED"/>
    <w:multiLevelType w:val="hybridMultilevel"/>
    <w:tmpl w:val="8BCCBD3E"/>
    <w:lvl w:ilvl="0" w:tplc="9B2C7AC6">
      <w:start w:val="1"/>
      <w:numFmt w:val="decimal"/>
      <w:lvlText w:val="%1."/>
      <w:lvlJc w:val="left"/>
      <w:pPr>
        <w:ind w:left="1799" w:hanging="389"/>
      </w:pPr>
      <w:rPr>
        <w:rFonts w:hint="default"/>
        <w:w w:val="100"/>
        <w:lang w:val="en-US" w:eastAsia="en-US" w:bidi="ar-SA"/>
      </w:rPr>
    </w:lvl>
    <w:lvl w:ilvl="1" w:tplc="81D8BC7C">
      <w:start w:val="1"/>
      <w:numFmt w:val="decimal"/>
      <w:lvlText w:val="%2."/>
      <w:lvlJc w:val="left"/>
      <w:pPr>
        <w:ind w:left="2116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5E824E">
      <w:numFmt w:val="bullet"/>
      <w:lvlText w:val="•"/>
      <w:lvlJc w:val="left"/>
      <w:pPr>
        <w:ind w:left="3217" w:hanging="363"/>
      </w:pPr>
      <w:rPr>
        <w:rFonts w:hint="default"/>
        <w:lang w:val="en-US" w:eastAsia="en-US" w:bidi="ar-SA"/>
      </w:rPr>
    </w:lvl>
    <w:lvl w:ilvl="3" w:tplc="6AB62016">
      <w:numFmt w:val="bullet"/>
      <w:lvlText w:val="•"/>
      <w:lvlJc w:val="left"/>
      <w:pPr>
        <w:ind w:left="4315" w:hanging="363"/>
      </w:pPr>
      <w:rPr>
        <w:rFonts w:hint="default"/>
        <w:lang w:val="en-US" w:eastAsia="en-US" w:bidi="ar-SA"/>
      </w:rPr>
    </w:lvl>
    <w:lvl w:ilvl="4" w:tplc="308E1B8C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 w:tplc="4426D464">
      <w:numFmt w:val="bullet"/>
      <w:lvlText w:val="•"/>
      <w:lvlJc w:val="left"/>
      <w:pPr>
        <w:ind w:left="6510" w:hanging="363"/>
      </w:pPr>
      <w:rPr>
        <w:rFonts w:hint="default"/>
        <w:lang w:val="en-US" w:eastAsia="en-US" w:bidi="ar-SA"/>
      </w:rPr>
    </w:lvl>
    <w:lvl w:ilvl="6" w:tplc="BB240B28">
      <w:numFmt w:val="bullet"/>
      <w:lvlText w:val="•"/>
      <w:lvlJc w:val="left"/>
      <w:pPr>
        <w:ind w:left="7608" w:hanging="363"/>
      </w:pPr>
      <w:rPr>
        <w:rFonts w:hint="default"/>
        <w:lang w:val="en-US" w:eastAsia="en-US" w:bidi="ar-SA"/>
      </w:rPr>
    </w:lvl>
    <w:lvl w:ilvl="7" w:tplc="75248A12">
      <w:numFmt w:val="bullet"/>
      <w:lvlText w:val="•"/>
      <w:lvlJc w:val="left"/>
      <w:pPr>
        <w:ind w:left="8705" w:hanging="363"/>
      </w:pPr>
      <w:rPr>
        <w:rFonts w:hint="default"/>
        <w:lang w:val="en-US" w:eastAsia="en-US" w:bidi="ar-SA"/>
      </w:rPr>
    </w:lvl>
    <w:lvl w:ilvl="8" w:tplc="5AD036E4">
      <w:numFmt w:val="bullet"/>
      <w:lvlText w:val="•"/>
      <w:lvlJc w:val="left"/>
      <w:pPr>
        <w:ind w:left="9803" w:hanging="363"/>
      </w:pPr>
      <w:rPr>
        <w:rFonts w:hint="default"/>
        <w:lang w:val="en-US" w:eastAsia="en-US" w:bidi="ar-SA"/>
      </w:rPr>
    </w:lvl>
  </w:abstractNum>
  <w:abstractNum w:abstractNumId="1">
    <w:nsid w:val="01107E78"/>
    <w:multiLevelType w:val="hybridMultilevel"/>
    <w:tmpl w:val="1B04E8E2"/>
    <w:lvl w:ilvl="0" w:tplc="E8081868">
      <w:start w:val="1"/>
      <w:numFmt w:val="upperLetter"/>
      <w:lvlText w:val="%1."/>
      <w:lvlJc w:val="left"/>
      <w:pPr>
        <w:ind w:left="838" w:hanging="718"/>
        <w:jc w:val="right"/>
      </w:pPr>
      <w:rPr>
        <w:rFonts w:ascii="Times New Roman" w:eastAsia="Times New Roman" w:hAnsi="Times New Roman" w:cs="Times New Roman" w:hint="default"/>
        <w:b/>
        <w:bCs/>
        <w:color w:val="00000A"/>
        <w:w w:val="100"/>
        <w:sz w:val="24"/>
        <w:szCs w:val="24"/>
        <w:lang w:val="en-US" w:eastAsia="en-US" w:bidi="ar-SA"/>
      </w:rPr>
    </w:lvl>
    <w:lvl w:ilvl="1" w:tplc="D44AD7B6">
      <w:numFmt w:val="bullet"/>
      <w:lvlText w:val="•"/>
      <w:lvlJc w:val="left"/>
      <w:pPr>
        <w:ind w:left="7360" w:hanging="718"/>
      </w:pPr>
      <w:rPr>
        <w:rFonts w:hint="default"/>
        <w:lang w:val="en-US" w:eastAsia="en-US" w:bidi="ar-SA"/>
      </w:rPr>
    </w:lvl>
    <w:lvl w:ilvl="2" w:tplc="14E62154">
      <w:numFmt w:val="bullet"/>
      <w:lvlText w:val="•"/>
      <w:lvlJc w:val="left"/>
      <w:pPr>
        <w:ind w:left="7736" w:hanging="718"/>
      </w:pPr>
      <w:rPr>
        <w:rFonts w:hint="default"/>
        <w:lang w:val="en-US" w:eastAsia="en-US" w:bidi="ar-SA"/>
      </w:rPr>
    </w:lvl>
    <w:lvl w:ilvl="3" w:tplc="D944ADE8">
      <w:numFmt w:val="bullet"/>
      <w:lvlText w:val="•"/>
      <w:lvlJc w:val="left"/>
      <w:pPr>
        <w:ind w:left="8112" w:hanging="718"/>
      </w:pPr>
      <w:rPr>
        <w:rFonts w:hint="default"/>
        <w:lang w:val="en-US" w:eastAsia="en-US" w:bidi="ar-SA"/>
      </w:rPr>
    </w:lvl>
    <w:lvl w:ilvl="4" w:tplc="0D1C2D02">
      <w:numFmt w:val="bullet"/>
      <w:lvlText w:val="•"/>
      <w:lvlJc w:val="left"/>
      <w:pPr>
        <w:ind w:left="8488" w:hanging="718"/>
      </w:pPr>
      <w:rPr>
        <w:rFonts w:hint="default"/>
        <w:lang w:val="en-US" w:eastAsia="en-US" w:bidi="ar-SA"/>
      </w:rPr>
    </w:lvl>
    <w:lvl w:ilvl="5" w:tplc="FFD65C98">
      <w:numFmt w:val="bullet"/>
      <w:lvlText w:val="•"/>
      <w:lvlJc w:val="left"/>
      <w:pPr>
        <w:ind w:left="8865" w:hanging="718"/>
      </w:pPr>
      <w:rPr>
        <w:rFonts w:hint="default"/>
        <w:lang w:val="en-US" w:eastAsia="en-US" w:bidi="ar-SA"/>
      </w:rPr>
    </w:lvl>
    <w:lvl w:ilvl="6" w:tplc="C4BA91C4">
      <w:numFmt w:val="bullet"/>
      <w:lvlText w:val="•"/>
      <w:lvlJc w:val="left"/>
      <w:pPr>
        <w:ind w:left="9241" w:hanging="718"/>
      </w:pPr>
      <w:rPr>
        <w:rFonts w:hint="default"/>
        <w:lang w:val="en-US" w:eastAsia="en-US" w:bidi="ar-SA"/>
      </w:rPr>
    </w:lvl>
    <w:lvl w:ilvl="7" w:tplc="833061C4">
      <w:numFmt w:val="bullet"/>
      <w:lvlText w:val="•"/>
      <w:lvlJc w:val="left"/>
      <w:pPr>
        <w:ind w:left="9617" w:hanging="718"/>
      </w:pPr>
      <w:rPr>
        <w:rFonts w:hint="default"/>
        <w:lang w:val="en-US" w:eastAsia="en-US" w:bidi="ar-SA"/>
      </w:rPr>
    </w:lvl>
    <w:lvl w:ilvl="8" w:tplc="0B0AF58E">
      <w:numFmt w:val="bullet"/>
      <w:lvlText w:val="•"/>
      <w:lvlJc w:val="left"/>
      <w:pPr>
        <w:ind w:left="9993" w:hanging="718"/>
      </w:pPr>
      <w:rPr>
        <w:rFonts w:hint="default"/>
        <w:lang w:val="en-US" w:eastAsia="en-US" w:bidi="ar-SA"/>
      </w:rPr>
    </w:lvl>
  </w:abstractNum>
  <w:abstractNum w:abstractNumId="2">
    <w:nsid w:val="07E87810"/>
    <w:multiLevelType w:val="hybridMultilevel"/>
    <w:tmpl w:val="8C74D02A"/>
    <w:lvl w:ilvl="0" w:tplc="92C61D2E">
      <w:start w:val="5"/>
      <w:numFmt w:val="decimal"/>
      <w:lvlText w:val="%1."/>
      <w:lvlJc w:val="left"/>
      <w:pPr>
        <w:ind w:left="1897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0A0892">
      <w:numFmt w:val="bullet"/>
      <w:lvlText w:val="•"/>
      <w:lvlJc w:val="left"/>
      <w:pPr>
        <w:ind w:left="2888" w:hanging="363"/>
      </w:pPr>
      <w:rPr>
        <w:rFonts w:hint="default"/>
        <w:lang w:val="en-US" w:eastAsia="en-US" w:bidi="ar-SA"/>
      </w:rPr>
    </w:lvl>
    <w:lvl w:ilvl="2" w:tplc="116E0AD6">
      <w:numFmt w:val="bullet"/>
      <w:lvlText w:val="•"/>
      <w:lvlJc w:val="left"/>
      <w:pPr>
        <w:ind w:left="3876" w:hanging="363"/>
      </w:pPr>
      <w:rPr>
        <w:rFonts w:hint="default"/>
        <w:lang w:val="en-US" w:eastAsia="en-US" w:bidi="ar-SA"/>
      </w:rPr>
    </w:lvl>
    <w:lvl w:ilvl="3" w:tplc="EF7286D8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4" w:tplc="B3E4DAC8">
      <w:numFmt w:val="bullet"/>
      <w:lvlText w:val="•"/>
      <w:lvlJc w:val="left"/>
      <w:pPr>
        <w:ind w:left="5852" w:hanging="363"/>
      </w:pPr>
      <w:rPr>
        <w:rFonts w:hint="default"/>
        <w:lang w:val="en-US" w:eastAsia="en-US" w:bidi="ar-SA"/>
      </w:rPr>
    </w:lvl>
    <w:lvl w:ilvl="5" w:tplc="AAF298FA">
      <w:numFmt w:val="bullet"/>
      <w:lvlText w:val="•"/>
      <w:lvlJc w:val="left"/>
      <w:pPr>
        <w:ind w:left="6840" w:hanging="363"/>
      </w:pPr>
      <w:rPr>
        <w:rFonts w:hint="default"/>
        <w:lang w:val="en-US" w:eastAsia="en-US" w:bidi="ar-SA"/>
      </w:rPr>
    </w:lvl>
    <w:lvl w:ilvl="6" w:tplc="1C30B9FE">
      <w:numFmt w:val="bullet"/>
      <w:lvlText w:val="•"/>
      <w:lvlJc w:val="left"/>
      <w:pPr>
        <w:ind w:left="7828" w:hanging="363"/>
      </w:pPr>
      <w:rPr>
        <w:rFonts w:hint="default"/>
        <w:lang w:val="en-US" w:eastAsia="en-US" w:bidi="ar-SA"/>
      </w:rPr>
    </w:lvl>
    <w:lvl w:ilvl="7" w:tplc="E938A2A0">
      <w:numFmt w:val="bullet"/>
      <w:lvlText w:val="•"/>
      <w:lvlJc w:val="left"/>
      <w:pPr>
        <w:ind w:left="8815" w:hanging="363"/>
      </w:pPr>
      <w:rPr>
        <w:rFonts w:hint="default"/>
        <w:lang w:val="en-US" w:eastAsia="en-US" w:bidi="ar-SA"/>
      </w:rPr>
    </w:lvl>
    <w:lvl w:ilvl="8" w:tplc="57E8C3CC">
      <w:numFmt w:val="bullet"/>
      <w:lvlText w:val="•"/>
      <w:lvlJc w:val="left"/>
      <w:pPr>
        <w:ind w:left="9803" w:hanging="363"/>
      </w:pPr>
      <w:rPr>
        <w:rFonts w:hint="default"/>
        <w:lang w:val="en-US" w:eastAsia="en-US" w:bidi="ar-SA"/>
      </w:rPr>
    </w:lvl>
  </w:abstractNum>
  <w:abstractNum w:abstractNumId="3">
    <w:nsid w:val="0A771E14"/>
    <w:multiLevelType w:val="multilevel"/>
    <w:tmpl w:val="193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6750C"/>
    <w:multiLevelType w:val="hybridMultilevel"/>
    <w:tmpl w:val="45F8C5F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CF4AA9"/>
    <w:multiLevelType w:val="hybridMultilevel"/>
    <w:tmpl w:val="92E2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D43EC"/>
    <w:multiLevelType w:val="hybridMultilevel"/>
    <w:tmpl w:val="1F16FBF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CA5123"/>
    <w:multiLevelType w:val="hybridMultilevel"/>
    <w:tmpl w:val="4C748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57ADE"/>
    <w:multiLevelType w:val="hybridMultilevel"/>
    <w:tmpl w:val="D50483E8"/>
    <w:lvl w:ilvl="0" w:tplc="4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9">
    <w:nsid w:val="2DC1732A"/>
    <w:multiLevelType w:val="hybridMultilevel"/>
    <w:tmpl w:val="ADDA3286"/>
    <w:lvl w:ilvl="0" w:tplc="40090013">
      <w:start w:val="1"/>
      <w:numFmt w:val="upperRoman"/>
      <w:lvlText w:val="%1."/>
      <w:lvlJc w:val="right"/>
      <w:pPr>
        <w:ind w:left="114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0">
    <w:nsid w:val="32FC2A0D"/>
    <w:multiLevelType w:val="hybridMultilevel"/>
    <w:tmpl w:val="FFCCD384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BA0605"/>
    <w:multiLevelType w:val="multilevel"/>
    <w:tmpl w:val="3BAA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9548EB"/>
    <w:multiLevelType w:val="hybridMultilevel"/>
    <w:tmpl w:val="23B88F16"/>
    <w:lvl w:ilvl="0" w:tplc="C5AA9CA4">
      <w:start w:val="1"/>
      <w:numFmt w:val="decimal"/>
      <w:lvlText w:val="%1."/>
      <w:lvlJc w:val="left"/>
      <w:pPr>
        <w:ind w:left="2140" w:hanging="370"/>
      </w:pPr>
      <w:rPr>
        <w:rFonts w:hint="default"/>
        <w:w w:val="100"/>
        <w:lang w:val="en-US" w:eastAsia="en-US" w:bidi="ar-SA"/>
      </w:rPr>
    </w:lvl>
    <w:lvl w:ilvl="1" w:tplc="B788736E">
      <w:numFmt w:val="bullet"/>
      <w:lvlText w:val="•"/>
      <w:lvlJc w:val="left"/>
      <w:pPr>
        <w:ind w:left="3125" w:hanging="370"/>
      </w:pPr>
      <w:rPr>
        <w:rFonts w:hint="default"/>
        <w:lang w:val="en-US" w:eastAsia="en-US" w:bidi="ar-SA"/>
      </w:rPr>
    </w:lvl>
    <w:lvl w:ilvl="2" w:tplc="DA547980">
      <w:numFmt w:val="bullet"/>
      <w:lvlText w:val="•"/>
      <w:lvlJc w:val="left"/>
      <w:pPr>
        <w:ind w:left="4111" w:hanging="370"/>
      </w:pPr>
      <w:rPr>
        <w:rFonts w:hint="default"/>
        <w:lang w:val="en-US" w:eastAsia="en-US" w:bidi="ar-SA"/>
      </w:rPr>
    </w:lvl>
    <w:lvl w:ilvl="3" w:tplc="B62E83A4">
      <w:numFmt w:val="bullet"/>
      <w:lvlText w:val="•"/>
      <w:lvlJc w:val="left"/>
      <w:pPr>
        <w:ind w:left="5097" w:hanging="370"/>
      </w:pPr>
      <w:rPr>
        <w:rFonts w:hint="default"/>
        <w:lang w:val="en-US" w:eastAsia="en-US" w:bidi="ar-SA"/>
      </w:rPr>
    </w:lvl>
    <w:lvl w:ilvl="4" w:tplc="CAEC7D36">
      <w:numFmt w:val="bullet"/>
      <w:lvlText w:val="•"/>
      <w:lvlJc w:val="left"/>
      <w:pPr>
        <w:ind w:left="6083" w:hanging="370"/>
      </w:pPr>
      <w:rPr>
        <w:rFonts w:hint="default"/>
        <w:lang w:val="en-US" w:eastAsia="en-US" w:bidi="ar-SA"/>
      </w:rPr>
    </w:lvl>
    <w:lvl w:ilvl="5" w:tplc="03FC4692">
      <w:numFmt w:val="bullet"/>
      <w:lvlText w:val="•"/>
      <w:lvlJc w:val="left"/>
      <w:pPr>
        <w:ind w:left="7069" w:hanging="370"/>
      </w:pPr>
      <w:rPr>
        <w:rFonts w:hint="default"/>
        <w:lang w:val="en-US" w:eastAsia="en-US" w:bidi="ar-SA"/>
      </w:rPr>
    </w:lvl>
    <w:lvl w:ilvl="6" w:tplc="9CA0207E">
      <w:numFmt w:val="bullet"/>
      <w:lvlText w:val="•"/>
      <w:lvlJc w:val="left"/>
      <w:pPr>
        <w:ind w:left="8055" w:hanging="370"/>
      </w:pPr>
      <w:rPr>
        <w:rFonts w:hint="default"/>
        <w:lang w:val="en-US" w:eastAsia="en-US" w:bidi="ar-SA"/>
      </w:rPr>
    </w:lvl>
    <w:lvl w:ilvl="7" w:tplc="E3FC0060">
      <w:numFmt w:val="bullet"/>
      <w:lvlText w:val="•"/>
      <w:lvlJc w:val="left"/>
      <w:pPr>
        <w:ind w:left="9040" w:hanging="370"/>
      </w:pPr>
      <w:rPr>
        <w:rFonts w:hint="default"/>
        <w:lang w:val="en-US" w:eastAsia="en-US" w:bidi="ar-SA"/>
      </w:rPr>
    </w:lvl>
    <w:lvl w:ilvl="8" w:tplc="9BAA585E">
      <w:numFmt w:val="bullet"/>
      <w:lvlText w:val="•"/>
      <w:lvlJc w:val="left"/>
      <w:pPr>
        <w:ind w:left="10026" w:hanging="370"/>
      </w:pPr>
      <w:rPr>
        <w:rFonts w:hint="default"/>
        <w:lang w:val="en-US" w:eastAsia="en-US" w:bidi="ar-SA"/>
      </w:rPr>
    </w:lvl>
  </w:abstractNum>
  <w:abstractNum w:abstractNumId="13">
    <w:nsid w:val="3D286518"/>
    <w:multiLevelType w:val="hybridMultilevel"/>
    <w:tmpl w:val="2280EA2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21466B"/>
    <w:multiLevelType w:val="hybridMultilevel"/>
    <w:tmpl w:val="8E609E34"/>
    <w:lvl w:ilvl="0" w:tplc="CBC26F32">
      <w:start w:val="1"/>
      <w:numFmt w:val="decimal"/>
      <w:lvlText w:val="%1."/>
      <w:lvlJc w:val="left"/>
      <w:pPr>
        <w:ind w:left="2116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76FDCE">
      <w:numFmt w:val="bullet"/>
      <w:lvlText w:val="•"/>
      <w:lvlJc w:val="left"/>
      <w:pPr>
        <w:ind w:left="3107" w:hanging="363"/>
      </w:pPr>
      <w:rPr>
        <w:rFonts w:hint="default"/>
        <w:lang w:val="en-US" w:eastAsia="en-US" w:bidi="ar-SA"/>
      </w:rPr>
    </w:lvl>
    <w:lvl w:ilvl="2" w:tplc="5D6A4388">
      <w:numFmt w:val="bullet"/>
      <w:lvlText w:val="•"/>
      <w:lvlJc w:val="left"/>
      <w:pPr>
        <w:ind w:left="4095" w:hanging="363"/>
      </w:pPr>
      <w:rPr>
        <w:rFonts w:hint="default"/>
        <w:lang w:val="en-US" w:eastAsia="en-US" w:bidi="ar-SA"/>
      </w:rPr>
    </w:lvl>
    <w:lvl w:ilvl="3" w:tplc="467C8682"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4" w:tplc="B0FAD430">
      <w:numFmt w:val="bullet"/>
      <w:lvlText w:val="•"/>
      <w:lvlJc w:val="left"/>
      <w:pPr>
        <w:ind w:left="6071" w:hanging="363"/>
      </w:pPr>
      <w:rPr>
        <w:rFonts w:hint="default"/>
        <w:lang w:val="en-US" w:eastAsia="en-US" w:bidi="ar-SA"/>
      </w:rPr>
    </w:lvl>
    <w:lvl w:ilvl="5" w:tplc="D472A0FC">
      <w:numFmt w:val="bullet"/>
      <w:lvlText w:val="•"/>
      <w:lvlJc w:val="left"/>
      <w:pPr>
        <w:ind w:left="7059" w:hanging="363"/>
      </w:pPr>
      <w:rPr>
        <w:rFonts w:hint="default"/>
        <w:lang w:val="en-US" w:eastAsia="en-US" w:bidi="ar-SA"/>
      </w:rPr>
    </w:lvl>
    <w:lvl w:ilvl="6" w:tplc="78C6CA1A">
      <w:numFmt w:val="bullet"/>
      <w:lvlText w:val="•"/>
      <w:lvlJc w:val="left"/>
      <w:pPr>
        <w:ind w:left="8047" w:hanging="363"/>
      </w:pPr>
      <w:rPr>
        <w:rFonts w:hint="default"/>
        <w:lang w:val="en-US" w:eastAsia="en-US" w:bidi="ar-SA"/>
      </w:rPr>
    </w:lvl>
    <w:lvl w:ilvl="7" w:tplc="C7C68A64">
      <w:numFmt w:val="bullet"/>
      <w:lvlText w:val="•"/>
      <w:lvlJc w:val="left"/>
      <w:pPr>
        <w:ind w:left="9034" w:hanging="363"/>
      </w:pPr>
      <w:rPr>
        <w:rFonts w:hint="default"/>
        <w:lang w:val="en-US" w:eastAsia="en-US" w:bidi="ar-SA"/>
      </w:rPr>
    </w:lvl>
    <w:lvl w:ilvl="8" w:tplc="C422DEF6">
      <w:numFmt w:val="bullet"/>
      <w:lvlText w:val="•"/>
      <w:lvlJc w:val="left"/>
      <w:pPr>
        <w:ind w:left="10022" w:hanging="363"/>
      </w:pPr>
      <w:rPr>
        <w:rFonts w:hint="default"/>
        <w:lang w:val="en-US" w:eastAsia="en-US" w:bidi="ar-SA"/>
      </w:rPr>
    </w:lvl>
  </w:abstractNum>
  <w:abstractNum w:abstractNumId="15">
    <w:nsid w:val="43EC763B"/>
    <w:multiLevelType w:val="hybridMultilevel"/>
    <w:tmpl w:val="96E41B8E"/>
    <w:lvl w:ilvl="0" w:tplc="4009000F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6">
    <w:nsid w:val="449842C7"/>
    <w:multiLevelType w:val="hybridMultilevel"/>
    <w:tmpl w:val="361423A4"/>
    <w:lvl w:ilvl="0" w:tplc="9C4C89F6">
      <w:start w:val="1"/>
      <w:numFmt w:val="decimal"/>
      <w:lvlText w:val="%1."/>
      <w:lvlJc w:val="left"/>
      <w:pPr>
        <w:ind w:left="2115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8AEF62"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ar-SA"/>
      </w:rPr>
    </w:lvl>
    <w:lvl w:ilvl="2" w:tplc="11A2E46C">
      <w:numFmt w:val="bullet"/>
      <w:lvlText w:val="•"/>
      <w:lvlJc w:val="left"/>
      <w:pPr>
        <w:ind w:left="4094" w:hanging="363"/>
      </w:pPr>
      <w:rPr>
        <w:rFonts w:hint="default"/>
        <w:lang w:val="en-US" w:eastAsia="en-US" w:bidi="ar-SA"/>
      </w:rPr>
    </w:lvl>
    <w:lvl w:ilvl="3" w:tplc="7FCAF8EC">
      <w:numFmt w:val="bullet"/>
      <w:lvlText w:val="•"/>
      <w:lvlJc w:val="left"/>
      <w:pPr>
        <w:ind w:left="5082" w:hanging="363"/>
      </w:pPr>
      <w:rPr>
        <w:rFonts w:hint="default"/>
        <w:lang w:val="en-US" w:eastAsia="en-US" w:bidi="ar-SA"/>
      </w:rPr>
    </w:lvl>
    <w:lvl w:ilvl="4" w:tplc="2C948D80">
      <w:numFmt w:val="bullet"/>
      <w:lvlText w:val="•"/>
      <w:lvlJc w:val="left"/>
      <w:pPr>
        <w:ind w:left="6070" w:hanging="363"/>
      </w:pPr>
      <w:rPr>
        <w:rFonts w:hint="default"/>
        <w:lang w:val="en-US" w:eastAsia="en-US" w:bidi="ar-SA"/>
      </w:rPr>
    </w:lvl>
    <w:lvl w:ilvl="5" w:tplc="135C2D80">
      <w:numFmt w:val="bullet"/>
      <w:lvlText w:val="•"/>
      <w:lvlJc w:val="left"/>
      <w:pPr>
        <w:ind w:left="7058" w:hanging="363"/>
      </w:pPr>
      <w:rPr>
        <w:rFonts w:hint="default"/>
        <w:lang w:val="en-US" w:eastAsia="en-US" w:bidi="ar-SA"/>
      </w:rPr>
    </w:lvl>
    <w:lvl w:ilvl="6" w:tplc="CE004B80">
      <w:numFmt w:val="bullet"/>
      <w:lvlText w:val="•"/>
      <w:lvlJc w:val="left"/>
      <w:pPr>
        <w:ind w:left="8046" w:hanging="363"/>
      </w:pPr>
      <w:rPr>
        <w:rFonts w:hint="default"/>
        <w:lang w:val="en-US" w:eastAsia="en-US" w:bidi="ar-SA"/>
      </w:rPr>
    </w:lvl>
    <w:lvl w:ilvl="7" w:tplc="FF76DBEC">
      <w:numFmt w:val="bullet"/>
      <w:lvlText w:val="•"/>
      <w:lvlJc w:val="left"/>
      <w:pPr>
        <w:ind w:left="9033" w:hanging="363"/>
      </w:pPr>
      <w:rPr>
        <w:rFonts w:hint="default"/>
        <w:lang w:val="en-US" w:eastAsia="en-US" w:bidi="ar-SA"/>
      </w:rPr>
    </w:lvl>
    <w:lvl w:ilvl="8" w:tplc="76F0524A">
      <w:numFmt w:val="bullet"/>
      <w:lvlText w:val="•"/>
      <w:lvlJc w:val="left"/>
      <w:pPr>
        <w:ind w:left="10021" w:hanging="363"/>
      </w:pPr>
      <w:rPr>
        <w:rFonts w:hint="default"/>
        <w:lang w:val="en-US" w:eastAsia="en-US" w:bidi="ar-SA"/>
      </w:rPr>
    </w:lvl>
  </w:abstractNum>
  <w:abstractNum w:abstractNumId="17">
    <w:nsid w:val="46F8676C"/>
    <w:multiLevelType w:val="hybridMultilevel"/>
    <w:tmpl w:val="C5EC765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D3193"/>
    <w:multiLevelType w:val="hybridMultilevel"/>
    <w:tmpl w:val="1DCCA078"/>
    <w:lvl w:ilvl="0" w:tplc="C9F2E386">
      <w:start w:val="1"/>
      <w:numFmt w:val="decimal"/>
      <w:lvlText w:val="%1."/>
      <w:lvlJc w:val="left"/>
      <w:pPr>
        <w:ind w:left="326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242358">
      <w:numFmt w:val="bullet"/>
      <w:lvlText w:val="•"/>
      <w:lvlJc w:val="left"/>
      <w:pPr>
        <w:ind w:left="1317" w:hanging="363"/>
      </w:pPr>
      <w:rPr>
        <w:rFonts w:hint="default"/>
        <w:lang w:val="en-US" w:eastAsia="en-US" w:bidi="ar-SA"/>
      </w:rPr>
    </w:lvl>
    <w:lvl w:ilvl="2" w:tplc="64DCAD84">
      <w:numFmt w:val="bullet"/>
      <w:lvlText w:val="•"/>
      <w:lvlJc w:val="left"/>
      <w:pPr>
        <w:ind w:left="2305" w:hanging="363"/>
      </w:pPr>
      <w:rPr>
        <w:rFonts w:hint="default"/>
        <w:lang w:val="en-US" w:eastAsia="en-US" w:bidi="ar-SA"/>
      </w:rPr>
    </w:lvl>
    <w:lvl w:ilvl="3" w:tplc="2A8E0252">
      <w:numFmt w:val="bullet"/>
      <w:lvlText w:val="•"/>
      <w:lvlJc w:val="left"/>
      <w:pPr>
        <w:ind w:left="3293" w:hanging="363"/>
      </w:pPr>
      <w:rPr>
        <w:rFonts w:hint="default"/>
        <w:lang w:val="en-US" w:eastAsia="en-US" w:bidi="ar-SA"/>
      </w:rPr>
    </w:lvl>
    <w:lvl w:ilvl="4" w:tplc="3DCC3EC2">
      <w:numFmt w:val="bullet"/>
      <w:lvlText w:val="•"/>
      <w:lvlJc w:val="left"/>
      <w:pPr>
        <w:ind w:left="4281" w:hanging="363"/>
      </w:pPr>
      <w:rPr>
        <w:rFonts w:hint="default"/>
        <w:lang w:val="en-US" w:eastAsia="en-US" w:bidi="ar-SA"/>
      </w:rPr>
    </w:lvl>
    <w:lvl w:ilvl="5" w:tplc="1AF6CF1C">
      <w:numFmt w:val="bullet"/>
      <w:lvlText w:val="•"/>
      <w:lvlJc w:val="left"/>
      <w:pPr>
        <w:ind w:left="5269" w:hanging="363"/>
      </w:pPr>
      <w:rPr>
        <w:rFonts w:hint="default"/>
        <w:lang w:val="en-US" w:eastAsia="en-US" w:bidi="ar-SA"/>
      </w:rPr>
    </w:lvl>
    <w:lvl w:ilvl="6" w:tplc="EEB2D0F6">
      <w:numFmt w:val="bullet"/>
      <w:lvlText w:val="•"/>
      <w:lvlJc w:val="left"/>
      <w:pPr>
        <w:ind w:left="6257" w:hanging="363"/>
      </w:pPr>
      <w:rPr>
        <w:rFonts w:hint="default"/>
        <w:lang w:val="en-US" w:eastAsia="en-US" w:bidi="ar-SA"/>
      </w:rPr>
    </w:lvl>
    <w:lvl w:ilvl="7" w:tplc="FD180720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8" w:tplc="9CE0D6F2">
      <w:numFmt w:val="bullet"/>
      <w:lvlText w:val="•"/>
      <w:lvlJc w:val="left"/>
      <w:pPr>
        <w:ind w:left="8232" w:hanging="363"/>
      </w:pPr>
      <w:rPr>
        <w:rFonts w:hint="default"/>
        <w:lang w:val="en-US" w:eastAsia="en-US" w:bidi="ar-SA"/>
      </w:rPr>
    </w:lvl>
  </w:abstractNum>
  <w:abstractNum w:abstractNumId="19">
    <w:nsid w:val="52A25A12"/>
    <w:multiLevelType w:val="hybridMultilevel"/>
    <w:tmpl w:val="55C6E97A"/>
    <w:lvl w:ilvl="0" w:tplc="885EF4FE">
      <w:start w:val="1"/>
      <w:numFmt w:val="decimal"/>
      <w:lvlText w:val="%1."/>
      <w:lvlJc w:val="left"/>
      <w:pPr>
        <w:ind w:left="2116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16A4E2">
      <w:numFmt w:val="bullet"/>
      <w:lvlText w:val="•"/>
      <w:lvlJc w:val="left"/>
      <w:pPr>
        <w:ind w:left="3107" w:hanging="363"/>
      </w:pPr>
      <w:rPr>
        <w:rFonts w:hint="default"/>
        <w:lang w:val="en-US" w:eastAsia="en-US" w:bidi="ar-SA"/>
      </w:rPr>
    </w:lvl>
    <w:lvl w:ilvl="2" w:tplc="18AE1030">
      <w:numFmt w:val="bullet"/>
      <w:lvlText w:val="•"/>
      <w:lvlJc w:val="left"/>
      <w:pPr>
        <w:ind w:left="4095" w:hanging="363"/>
      </w:pPr>
      <w:rPr>
        <w:rFonts w:hint="default"/>
        <w:lang w:val="en-US" w:eastAsia="en-US" w:bidi="ar-SA"/>
      </w:rPr>
    </w:lvl>
    <w:lvl w:ilvl="3" w:tplc="4A9CD020"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4" w:tplc="FAAEACEE">
      <w:numFmt w:val="bullet"/>
      <w:lvlText w:val="•"/>
      <w:lvlJc w:val="left"/>
      <w:pPr>
        <w:ind w:left="6071" w:hanging="363"/>
      </w:pPr>
      <w:rPr>
        <w:rFonts w:hint="default"/>
        <w:lang w:val="en-US" w:eastAsia="en-US" w:bidi="ar-SA"/>
      </w:rPr>
    </w:lvl>
    <w:lvl w:ilvl="5" w:tplc="A4C0D5DA">
      <w:numFmt w:val="bullet"/>
      <w:lvlText w:val="•"/>
      <w:lvlJc w:val="left"/>
      <w:pPr>
        <w:ind w:left="7059" w:hanging="363"/>
      </w:pPr>
      <w:rPr>
        <w:rFonts w:hint="default"/>
        <w:lang w:val="en-US" w:eastAsia="en-US" w:bidi="ar-SA"/>
      </w:rPr>
    </w:lvl>
    <w:lvl w:ilvl="6" w:tplc="9606CEEE">
      <w:numFmt w:val="bullet"/>
      <w:lvlText w:val="•"/>
      <w:lvlJc w:val="left"/>
      <w:pPr>
        <w:ind w:left="8047" w:hanging="363"/>
      </w:pPr>
      <w:rPr>
        <w:rFonts w:hint="default"/>
        <w:lang w:val="en-US" w:eastAsia="en-US" w:bidi="ar-SA"/>
      </w:rPr>
    </w:lvl>
    <w:lvl w:ilvl="7" w:tplc="FE70928A">
      <w:numFmt w:val="bullet"/>
      <w:lvlText w:val="•"/>
      <w:lvlJc w:val="left"/>
      <w:pPr>
        <w:ind w:left="9034" w:hanging="363"/>
      </w:pPr>
      <w:rPr>
        <w:rFonts w:hint="default"/>
        <w:lang w:val="en-US" w:eastAsia="en-US" w:bidi="ar-SA"/>
      </w:rPr>
    </w:lvl>
    <w:lvl w:ilvl="8" w:tplc="2E0E1DE6">
      <w:numFmt w:val="bullet"/>
      <w:lvlText w:val="•"/>
      <w:lvlJc w:val="left"/>
      <w:pPr>
        <w:ind w:left="10022" w:hanging="363"/>
      </w:pPr>
      <w:rPr>
        <w:rFonts w:hint="default"/>
        <w:lang w:val="en-US" w:eastAsia="en-US" w:bidi="ar-SA"/>
      </w:rPr>
    </w:lvl>
  </w:abstractNum>
  <w:abstractNum w:abstractNumId="20">
    <w:nsid w:val="54BB4727"/>
    <w:multiLevelType w:val="hybridMultilevel"/>
    <w:tmpl w:val="C5DAB9A8"/>
    <w:lvl w:ilvl="0" w:tplc="1AE640A4">
      <w:start w:val="1"/>
      <w:numFmt w:val="decimal"/>
      <w:lvlText w:val="%1."/>
      <w:lvlJc w:val="left"/>
      <w:pPr>
        <w:ind w:left="2383" w:hanging="3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FE98E0">
      <w:numFmt w:val="bullet"/>
      <w:lvlText w:val="•"/>
      <w:lvlJc w:val="left"/>
      <w:pPr>
        <w:ind w:left="3373" w:hanging="344"/>
      </w:pPr>
      <w:rPr>
        <w:rFonts w:hint="default"/>
        <w:lang w:val="en-US" w:eastAsia="en-US" w:bidi="ar-SA"/>
      </w:rPr>
    </w:lvl>
    <w:lvl w:ilvl="2" w:tplc="3F309242">
      <w:numFmt w:val="bullet"/>
      <w:lvlText w:val="•"/>
      <w:lvlJc w:val="left"/>
      <w:pPr>
        <w:ind w:left="4363" w:hanging="344"/>
      </w:pPr>
      <w:rPr>
        <w:rFonts w:hint="default"/>
        <w:lang w:val="en-US" w:eastAsia="en-US" w:bidi="ar-SA"/>
      </w:rPr>
    </w:lvl>
    <w:lvl w:ilvl="3" w:tplc="549C71C6">
      <w:numFmt w:val="bullet"/>
      <w:lvlText w:val="•"/>
      <w:lvlJc w:val="left"/>
      <w:pPr>
        <w:ind w:left="5353" w:hanging="344"/>
      </w:pPr>
      <w:rPr>
        <w:rFonts w:hint="default"/>
        <w:lang w:val="en-US" w:eastAsia="en-US" w:bidi="ar-SA"/>
      </w:rPr>
    </w:lvl>
    <w:lvl w:ilvl="4" w:tplc="20BAF3E2">
      <w:numFmt w:val="bullet"/>
      <w:lvlText w:val="•"/>
      <w:lvlJc w:val="left"/>
      <w:pPr>
        <w:ind w:left="6343" w:hanging="344"/>
      </w:pPr>
      <w:rPr>
        <w:rFonts w:hint="default"/>
        <w:lang w:val="en-US" w:eastAsia="en-US" w:bidi="ar-SA"/>
      </w:rPr>
    </w:lvl>
    <w:lvl w:ilvl="5" w:tplc="E3EA1926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6" w:tplc="36468ED6">
      <w:numFmt w:val="bullet"/>
      <w:lvlText w:val="•"/>
      <w:lvlJc w:val="left"/>
      <w:pPr>
        <w:ind w:left="8323" w:hanging="344"/>
      </w:pPr>
      <w:rPr>
        <w:rFonts w:hint="default"/>
        <w:lang w:val="en-US" w:eastAsia="en-US" w:bidi="ar-SA"/>
      </w:rPr>
    </w:lvl>
    <w:lvl w:ilvl="7" w:tplc="3DBE33D2">
      <w:numFmt w:val="bullet"/>
      <w:lvlText w:val="•"/>
      <w:lvlJc w:val="left"/>
      <w:pPr>
        <w:ind w:left="9312" w:hanging="344"/>
      </w:pPr>
      <w:rPr>
        <w:rFonts w:hint="default"/>
        <w:lang w:val="en-US" w:eastAsia="en-US" w:bidi="ar-SA"/>
      </w:rPr>
    </w:lvl>
    <w:lvl w:ilvl="8" w:tplc="6BAC15DE">
      <w:numFmt w:val="bullet"/>
      <w:lvlText w:val="•"/>
      <w:lvlJc w:val="left"/>
      <w:pPr>
        <w:ind w:left="10302" w:hanging="344"/>
      </w:pPr>
      <w:rPr>
        <w:rFonts w:hint="default"/>
        <w:lang w:val="en-US" w:eastAsia="en-US" w:bidi="ar-SA"/>
      </w:rPr>
    </w:lvl>
  </w:abstractNum>
  <w:abstractNum w:abstractNumId="21">
    <w:nsid w:val="54CC5A8F"/>
    <w:multiLevelType w:val="hybridMultilevel"/>
    <w:tmpl w:val="7598CEC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804E82"/>
    <w:multiLevelType w:val="hybridMultilevel"/>
    <w:tmpl w:val="30C08FAC"/>
    <w:lvl w:ilvl="0" w:tplc="2CA40CB4">
      <w:start w:val="1"/>
      <w:numFmt w:val="decimal"/>
      <w:lvlText w:val="%1."/>
      <w:lvlJc w:val="left"/>
      <w:pPr>
        <w:ind w:left="1695" w:hanging="363"/>
      </w:pPr>
      <w:rPr>
        <w:rFonts w:hint="default"/>
        <w:w w:val="100"/>
        <w:lang w:val="en-US" w:eastAsia="en-US" w:bidi="ar-SA"/>
      </w:rPr>
    </w:lvl>
    <w:lvl w:ilvl="1" w:tplc="CD98D47A">
      <w:numFmt w:val="bullet"/>
      <w:lvlText w:val="•"/>
      <w:lvlJc w:val="left"/>
      <w:pPr>
        <w:ind w:left="2686" w:hanging="363"/>
      </w:pPr>
      <w:rPr>
        <w:rFonts w:hint="default"/>
        <w:lang w:val="en-US" w:eastAsia="en-US" w:bidi="ar-SA"/>
      </w:rPr>
    </w:lvl>
    <w:lvl w:ilvl="2" w:tplc="D6AE4C1C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ar-SA"/>
      </w:rPr>
    </w:lvl>
    <w:lvl w:ilvl="3" w:tplc="60C4C550">
      <w:numFmt w:val="bullet"/>
      <w:lvlText w:val="•"/>
      <w:lvlJc w:val="left"/>
      <w:pPr>
        <w:ind w:left="4662" w:hanging="363"/>
      </w:pPr>
      <w:rPr>
        <w:rFonts w:hint="default"/>
        <w:lang w:val="en-US" w:eastAsia="en-US" w:bidi="ar-SA"/>
      </w:rPr>
    </w:lvl>
    <w:lvl w:ilvl="4" w:tplc="2466C566"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5" w:tplc="56E886A8">
      <w:numFmt w:val="bullet"/>
      <w:lvlText w:val="•"/>
      <w:lvlJc w:val="left"/>
      <w:pPr>
        <w:ind w:left="6638" w:hanging="363"/>
      </w:pPr>
      <w:rPr>
        <w:rFonts w:hint="default"/>
        <w:lang w:val="en-US" w:eastAsia="en-US" w:bidi="ar-SA"/>
      </w:rPr>
    </w:lvl>
    <w:lvl w:ilvl="6" w:tplc="7022664C">
      <w:numFmt w:val="bullet"/>
      <w:lvlText w:val="•"/>
      <w:lvlJc w:val="left"/>
      <w:pPr>
        <w:ind w:left="7626" w:hanging="363"/>
      </w:pPr>
      <w:rPr>
        <w:rFonts w:hint="default"/>
        <w:lang w:val="en-US" w:eastAsia="en-US" w:bidi="ar-SA"/>
      </w:rPr>
    </w:lvl>
    <w:lvl w:ilvl="7" w:tplc="EE92FD72">
      <w:numFmt w:val="bullet"/>
      <w:lvlText w:val="•"/>
      <w:lvlJc w:val="left"/>
      <w:pPr>
        <w:ind w:left="8613" w:hanging="363"/>
      </w:pPr>
      <w:rPr>
        <w:rFonts w:hint="default"/>
        <w:lang w:val="en-US" w:eastAsia="en-US" w:bidi="ar-SA"/>
      </w:rPr>
    </w:lvl>
    <w:lvl w:ilvl="8" w:tplc="BF48D146">
      <w:numFmt w:val="bullet"/>
      <w:lvlText w:val="•"/>
      <w:lvlJc w:val="left"/>
      <w:pPr>
        <w:ind w:left="9601" w:hanging="363"/>
      </w:pPr>
      <w:rPr>
        <w:rFonts w:hint="default"/>
        <w:lang w:val="en-US" w:eastAsia="en-US" w:bidi="ar-SA"/>
      </w:rPr>
    </w:lvl>
  </w:abstractNum>
  <w:abstractNum w:abstractNumId="23">
    <w:nsid w:val="58643701"/>
    <w:multiLevelType w:val="hybridMultilevel"/>
    <w:tmpl w:val="A6CEBF88"/>
    <w:lvl w:ilvl="0" w:tplc="5E0A1574">
      <w:numFmt w:val="bullet"/>
      <w:lvlText w:val="•"/>
      <w:lvlJc w:val="left"/>
      <w:pPr>
        <w:ind w:left="160" w:hanging="204"/>
      </w:pPr>
      <w:rPr>
        <w:rFonts w:ascii="Times New Roman" w:eastAsia="Times New Roman" w:hAnsi="Times New Roman" w:cs="Times New Roman" w:hint="default"/>
        <w:color w:val="00000A"/>
        <w:w w:val="100"/>
        <w:sz w:val="24"/>
        <w:szCs w:val="24"/>
        <w:lang w:val="en-US" w:eastAsia="en-US" w:bidi="ar-SA"/>
      </w:rPr>
    </w:lvl>
    <w:lvl w:ilvl="1" w:tplc="43880996">
      <w:numFmt w:val="bullet"/>
      <w:lvlText w:val="•"/>
      <w:lvlJc w:val="left"/>
      <w:pPr>
        <w:ind w:left="568" w:hanging="204"/>
      </w:pPr>
      <w:rPr>
        <w:rFonts w:hint="default"/>
        <w:lang w:val="en-US" w:eastAsia="en-US" w:bidi="ar-SA"/>
      </w:rPr>
    </w:lvl>
    <w:lvl w:ilvl="2" w:tplc="24FE8A12">
      <w:numFmt w:val="bullet"/>
      <w:lvlText w:val="•"/>
      <w:lvlJc w:val="left"/>
      <w:pPr>
        <w:ind w:left="976" w:hanging="204"/>
      </w:pPr>
      <w:rPr>
        <w:rFonts w:hint="default"/>
        <w:lang w:val="en-US" w:eastAsia="en-US" w:bidi="ar-SA"/>
      </w:rPr>
    </w:lvl>
    <w:lvl w:ilvl="3" w:tplc="780E39AA">
      <w:numFmt w:val="bullet"/>
      <w:lvlText w:val="•"/>
      <w:lvlJc w:val="left"/>
      <w:pPr>
        <w:ind w:left="1384" w:hanging="204"/>
      </w:pPr>
      <w:rPr>
        <w:rFonts w:hint="default"/>
        <w:lang w:val="en-US" w:eastAsia="en-US" w:bidi="ar-SA"/>
      </w:rPr>
    </w:lvl>
    <w:lvl w:ilvl="4" w:tplc="86D8AD42">
      <w:numFmt w:val="bullet"/>
      <w:lvlText w:val="•"/>
      <w:lvlJc w:val="left"/>
      <w:pPr>
        <w:ind w:left="1792" w:hanging="204"/>
      </w:pPr>
      <w:rPr>
        <w:rFonts w:hint="default"/>
        <w:lang w:val="en-US" w:eastAsia="en-US" w:bidi="ar-SA"/>
      </w:rPr>
    </w:lvl>
    <w:lvl w:ilvl="5" w:tplc="4A02B876">
      <w:numFmt w:val="bullet"/>
      <w:lvlText w:val="•"/>
      <w:lvlJc w:val="left"/>
      <w:pPr>
        <w:ind w:left="2200" w:hanging="204"/>
      </w:pPr>
      <w:rPr>
        <w:rFonts w:hint="default"/>
        <w:lang w:val="en-US" w:eastAsia="en-US" w:bidi="ar-SA"/>
      </w:rPr>
    </w:lvl>
    <w:lvl w:ilvl="6" w:tplc="231EB1D0">
      <w:numFmt w:val="bullet"/>
      <w:lvlText w:val="•"/>
      <w:lvlJc w:val="left"/>
      <w:pPr>
        <w:ind w:left="2608" w:hanging="204"/>
      </w:pPr>
      <w:rPr>
        <w:rFonts w:hint="default"/>
        <w:lang w:val="en-US" w:eastAsia="en-US" w:bidi="ar-SA"/>
      </w:rPr>
    </w:lvl>
    <w:lvl w:ilvl="7" w:tplc="072A1FC2">
      <w:numFmt w:val="bullet"/>
      <w:lvlText w:val="•"/>
      <w:lvlJc w:val="left"/>
      <w:pPr>
        <w:ind w:left="3016" w:hanging="204"/>
      </w:pPr>
      <w:rPr>
        <w:rFonts w:hint="default"/>
        <w:lang w:val="en-US" w:eastAsia="en-US" w:bidi="ar-SA"/>
      </w:rPr>
    </w:lvl>
    <w:lvl w:ilvl="8" w:tplc="A68A90F8">
      <w:numFmt w:val="bullet"/>
      <w:lvlText w:val="•"/>
      <w:lvlJc w:val="left"/>
      <w:pPr>
        <w:ind w:left="3424" w:hanging="204"/>
      </w:pPr>
      <w:rPr>
        <w:rFonts w:hint="default"/>
        <w:lang w:val="en-US" w:eastAsia="en-US" w:bidi="ar-SA"/>
      </w:rPr>
    </w:lvl>
  </w:abstractNum>
  <w:abstractNum w:abstractNumId="24">
    <w:nsid w:val="5A9A0E35"/>
    <w:multiLevelType w:val="hybridMultilevel"/>
    <w:tmpl w:val="87BA91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C0461"/>
    <w:multiLevelType w:val="hybridMultilevel"/>
    <w:tmpl w:val="75C20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B63CA"/>
    <w:multiLevelType w:val="hybridMultilevel"/>
    <w:tmpl w:val="02C22E9E"/>
    <w:lvl w:ilvl="0" w:tplc="AD66B67A">
      <w:start w:val="1"/>
      <w:numFmt w:val="decimal"/>
      <w:lvlText w:val="%1."/>
      <w:lvlJc w:val="left"/>
      <w:pPr>
        <w:ind w:left="2116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6690EE">
      <w:start w:val="1"/>
      <w:numFmt w:val="lowerLetter"/>
      <w:lvlText w:val="%2."/>
      <w:lvlJc w:val="left"/>
      <w:pPr>
        <w:ind w:left="2857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3A3424">
      <w:numFmt w:val="bullet"/>
      <w:lvlText w:val="•"/>
      <w:lvlJc w:val="left"/>
      <w:pPr>
        <w:ind w:left="3875" w:hanging="368"/>
      </w:pPr>
      <w:rPr>
        <w:rFonts w:hint="default"/>
        <w:lang w:val="en-US" w:eastAsia="en-US" w:bidi="ar-SA"/>
      </w:rPr>
    </w:lvl>
    <w:lvl w:ilvl="3" w:tplc="9140C792">
      <w:numFmt w:val="bullet"/>
      <w:lvlText w:val="•"/>
      <w:lvlJc w:val="left"/>
      <w:pPr>
        <w:ind w:left="4890" w:hanging="368"/>
      </w:pPr>
      <w:rPr>
        <w:rFonts w:hint="default"/>
        <w:lang w:val="en-US" w:eastAsia="en-US" w:bidi="ar-SA"/>
      </w:rPr>
    </w:lvl>
    <w:lvl w:ilvl="4" w:tplc="D7044A22">
      <w:numFmt w:val="bullet"/>
      <w:lvlText w:val="•"/>
      <w:lvlJc w:val="left"/>
      <w:pPr>
        <w:ind w:left="5906" w:hanging="368"/>
      </w:pPr>
      <w:rPr>
        <w:rFonts w:hint="default"/>
        <w:lang w:val="en-US" w:eastAsia="en-US" w:bidi="ar-SA"/>
      </w:rPr>
    </w:lvl>
    <w:lvl w:ilvl="5" w:tplc="8C566612">
      <w:numFmt w:val="bullet"/>
      <w:lvlText w:val="•"/>
      <w:lvlJc w:val="left"/>
      <w:pPr>
        <w:ind w:left="6921" w:hanging="368"/>
      </w:pPr>
      <w:rPr>
        <w:rFonts w:hint="default"/>
        <w:lang w:val="en-US" w:eastAsia="en-US" w:bidi="ar-SA"/>
      </w:rPr>
    </w:lvl>
    <w:lvl w:ilvl="6" w:tplc="3B627F48">
      <w:numFmt w:val="bullet"/>
      <w:lvlText w:val="•"/>
      <w:lvlJc w:val="left"/>
      <w:pPr>
        <w:ind w:left="7936" w:hanging="368"/>
      </w:pPr>
      <w:rPr>
        <w:rFonts w:hint="default"/>
        <w:lang w:val="en-US" w:eastAsia="en-US" w:bidi="ar-SA"/>
      </w:rPr>
    </w:lvl>
    <w:lvl w:ilvl="7" w:tplc="52FE35EE">
      <w:numFmt w:val="bullet"/>
      <w:lvlText w:val="•"/>
      <w:lvlJc w:val="left"/>
      <w:pPr>
        <w:ind w:left="8952" w:hanging="368"/>
      </w:pPr>
      <w:rPr>
        <w:rFonts w:hint="default"/>
        <w:lang w:val="en-US" w:eastAsia="en-US" w:bidi="ar-SA"/>
      </w:rPr>
    </w:lvl>
    <w:lvl w:ilvl="8" w:tplc="563CBA46">
      <w:numFmt w:val="bullet"/>
      <w:lvlText w:val="•"/>
      <w:lvlJc w:val="left"/>
      <w:pPr>
        <w:ind w:left="9967" w:hanging="368"/>
      </w:pPr>
      <w:rPr>
        <w:rFonts w:hint="default"/>
        <w:lang w:val="en-US" w:eastAsia="en-US" w:bidi="ar-SA"/>
      </w:rPr>
    </w:lvl>
  </w:abstractNum>
  <w:abstractNum w:abstractNumId="27">
    <w:nsid w:val="68141C74"/>
    <w:multiLevelType w:val="hybridMultilevel"/>
    <w:tmpl w:val="D0B64CD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3"/>
  </w:num>
  <w:num w:numId="8">
    <w:abstractNumId w:val="27"/>
  </w:num>
  <w:num w:numId="9">
    <w:abstractNumId w:val="17"/>
  </w:num>
  <w:num w:numId="10">
    <w:abstractNumId w:val="21"/>
  </w:num>
  <w:num w:numId="11">
    <w:abstractNumId w:val="10"/>
  </w:num>
  <w:num w:numId="12">
    <w:abstractNumId w:val="25"/>
  </w:num>
  <w:num w:numId="13">
    <w:abstractNumId w:val="11"/>
  </w:num>
  <w:num w:numId="14">
    <w:abstractNumId w:val="24"/>
  </w:num>
  <w:num w:numId="15">
    <w:abstractNumId w:val="3"/>
  </w:num>
  <w:num w:numId="16">
    <w:abstractNumId w:val="4"/>
  </w:num>
  <w:num w:numId="17">
    <w:abstractNumId w:val="6"/>
  </w:num>
  <w:num w:numId="18">
    <w:abstractNumId w:val="0"/>
  </w:num>
  <w:num w:numId="19">
    <w:abstractNumId w:val="26"/>
  </w:num>
  <w:num w:numId="20">
    <w:abstractNumId w:val="12"/>
  </w:num>
  <w:num w:numId="21">
    <w:abstractNumId w:val="18"/>
  </w:num>
  <w:num w:numId="22">
    <w:abstractNumId w:val="2"/>
  </w:num>
  <w:num w:numId="23">
    <w:abstractNumId w:val="14"/>
  </w:num>
  <w:num w:numId="24">
    <w:abstractNumId w:val="16"/>
  </w:num>
  <w:num w:numId="25">
    <w:abstractNumId w:val="20"/>
  </w:num>
  <w:num w:numId="26">
    <w:abstractNumId w:val="22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3CED"/>
    <w:rsid w:val="000144B7"/>
    <w:rsid w:val="00014D6C"/>
    <w:rsid w:val="00016836"/>
    <w:rsid w:val="000306A7"/>
    <w:rsid w:val="00034A34"/>
    <w:rsid w:val="000439A6"/>
    <w:rsid w:val="00062E59"/>
    <w:rsid w:val="0007169B"/>
    <w:rsid w:val="000803EC"/>
    <w:rsid w:val="000840D6"/>
    <w:rsid w:val="000A29AC"/>
    <w:rsid w:val="000A694B"/>
    <w:rsid w:val="000D4E01"/>
    <w:rsid w:val="000E5785"/>
    <w:rsid w:val="0015635C"/>
    <w:rsid w:val="00167E7B"/>
    <w:rsid w:val="001769ED"/>
    <w:rsid w:val="00182351"/>
    <w:rsid w:val="00185FE8"/>
    <w:rsid w:val="00195E71"/>
    <w:rsid w:val="00197AD9"/>
    <w:rsid w:val="001A0442"/>
    <w:rsid w:val="001A38E1"/>
    <w:rsid w:val="001A7247"/>
    <w:rsid w:val="001C3FAE"/>
    <w:rsid w:val="001E45F6"/>
    <w:rsid w:val="001E5522"/>
    <w:rsid w:val="001E6F0D"/>
    <w:rsid w:val="00225F73"/>
    <w:rsid w:val="00287FFB"/>
    <w:rsid w:val="002977E5"/>
    <w:rsid w:val="002A6F8E"/>
    <w:rsid w:val="002C122D"/>
    <w:rsid w:val="002F520E"/>
    <w:rsid w:val="00307F77"/>
    <w:rsid w:val="0032622C"/>
    <w:rsid w:val="00343992"/>
    <w:rsid w:val="0034407D"/>
    <w:rsid w:val="003540E3"/>
    <w:rsid w:val="0036421E"/>
    <w:rsid w:val="00365240"/>
    <w:rsid w:val="003A2A89"/>
    <w:rsid w:val="003A3584"/>
    <w:rsid w:val="003B2ACC"/>
    <w:rsid w:val="003C2B2D"/>
    <w:rsid w:val="003F1468"/>
    <w:rsid w:val="004160FA"/>
    <w:rsid w:val="004462C9"/>
    <w:rsid w:val="00453567"/>
    <w:rsid w:val="004D518C"/>
    <w:rsid w:val="004E059E"/>
    <w:rsid w:val="004F66AD"/>
    <w:rsid w:val="004F7473"/>
    <w:rsid w:val="005134A1"/>
    <w:rsid w:val="0052217F"/>
    <w:rsid w:val="00523546"/>
    <w:rsid w:val="0053106B"/>
    <w:rsid w:val="005645C0"/>
    <w:rsid w:val="0058666A"/>
    <w:rsid w:val="005907C7"/>
    <w:rsid w:val="005C1C99"/>
    <w:rsid w:val="006020A7"/>
    <w:rsid w:val="00614FC9"/>
    <w:rsid w:val="00615A08"/>
    <w:rsid w:val="00623CED"/>
    <w:rsid w:val="00635F21"/>
    <w:rsid w:val="00674D0A"/>
    <w:rsid w:val="006755A4"/>
    <w:rsid w:val="006C08AD"/>
    <w:rsid w:val="00704357"/>
    <w:rsid w:val="00705F2D"/>
    <w:rsid w:val="0072461E"/>
    <w:rsid w:val="0074064A"/>
    <w:rsid w:val="00754405"/>
    <w:rsid w:val="00766BB3"/>
    <w:rsid w:val="00770126"/>
    <w:rsid w:val="007844C2"/>
    <w:rsid w:val="00791415"/>
    <w:rsid w:val="00795D40"/>
    <w:rsid w:val="007A1A78"/>
    <w:rsid w:val="007F0CBE"/>
    <w:rsid w:val="007F234F"/>
    <w:rsid w:val="007F3A39"/>
    <w:rsid w:val="007F447D"/>
    <w:rsid w:val="00805E6A"/>
    <w:rsid w:val="0082053F"/>
    <w:rsid w:val="008266DE"/>
    <w:rsid w:val="00827980"/>
    <w:rsid w:val="00840AA8"/>
    <w:rsid w:val="008530AD"/>
    <w:rsid w:val="00893262"/>
    <w:rsid w:val="008A566A"/>
    <w:rsid w:val="008B0C12"/>
    <w:rsid w:val="008B6B32"/>
    <w:rsid w:val="008C3308"/>
    <w:rsid w:val="008D101D"/>
    <w:rsid w:val="00903FFB"/>
    <w:rsid w:val="009105AD"/>
    <w:rsid w:val="009202B7"/>
    <w:rsid w:val="0092205A"/>
    <w:rsid w:val="009239AC"/>
    <w:rsid w:val="00935775"/>
    <w:rsid w:val="00951335"/>
    <w:rsid w:val="00967B6E"/>
    <w:rsid w:val="00971F22"/>
    <w:rsid w:val="00972220"/>
    <w:rsid w:val="009A12E0"/>
    <w:rsid w:val="009D1DEB"/>
    <w:rsid w:val="009D4E90"/>
    <w:rsid w:val="009F1AF9"/>
    <w:rsid w:val="009F2E31"/>
    <w:rsid w:val="00A1FF4B"/>
    <w:rsid w:val="00A203E2"/>
    <w:rsid w:val="00A36877"/>
    <w:rsid w:val="00A5261B"/>
    <w:rsid w:val="00AA52DD"/>
    <w:rsid w:val="00AB09B6"/>
    <w:rsid w:val="00AB3E14"/>
    <w:rsid w:val="00AB4824"/>
    <w:rsid w:val="00AC4FBD"/>
    <w:rsid w:val="00B141B4"/>
    <w:rsid w:val="00B7651A"/>
    <w:rsid w:val="00B926D7"/>
    <w:rsid w:val="00BC351C"/>
    <w:rsid w:val="00BC6616"/>
    <w:rsid w:val="00BC75AB"/>
    <w:rsid w:val="00C02E47"/>
    <w:rsid w:val="00C04574"/>
    <w:rsid w:val="00C179F7"/>
    <w:rsid w:val="00C3289F"/>
    <w:rsid w:val="00C34164"/>
    <w:rsid w:val="00C529AB"/>
    <w:rsid w:val="00C9686B"/>
    <w:rsid w:val="00CA2120"/>
    <w:rsid w:val="00CB56D3"/>
    <w:rsid w:val="00CE41C6"/>
    <w:rsid w:val="00D14E81"/>
    <w:rsid w:val="00D23FF0"/>
    <w:rsid w:val="00D32EF4"/>
    <w:rsid w:val="00D41E07"/>
    <w:rsid w:val="00D46DC1"/>
    <w:rsid w:val="00D7194C"/>
    <w:rsid w:val="00D9491F"/>
    <w:rsid w:val="00D94926"/>
    <w:rsid w:val="00DA6FC9"/>
    <w:rsid w:val="00DF4C97"/>
    <w:rsid w:val="00E02379"/>
    <w:rsid w:val="00E0425A"/>
    <w:rsid w:val="00E04515"/>
    <w:rsid w:val="00E12765"/>
    <w:rsid w:val="00E24C20"/>
    <w:rsid w:val="00E42A39"/>
    <w:rsid w:val="00E50B93"/>
    <w:rsid w:val="00E55FA0"/>
    <w:rsid w:val="00E57217"/>
    <w:rsid w:val="00E6418E"/>
    <w:rsid w:val="00E84CCB"/>
    <w:rsid w:val="00E96C0D"/>
    <w:rsid w:val="00EA1253"/>
    <w:rsid w:val="00EA42D9"/>
    <w:rsid w:val="00EA4669"/>
    <w:rsid w:val="00EB19B6"/>
    <w:rsid w:val="00ED7CD8"/>
    <w:rsid w:val="00EE621C"/>
    <w:rsid w:val="00EF43E8"/>
    <w:rsid w:val="00F30AF0"/>
    <w:rsid w:val="00FB19D9"/>
    <w:rsid w:val="00FC6E3D"/>
    <w:rsid w:val="00FD7234"/>
    <w:rsid w:val="014E7364"/>
    <w:rsid w:val="015D6E35"/>
    <w:rsid w:val="0191B7D3"/>
    <w:rsid w:val="02C46290"/>
    <w:rsid w:val="02E500DC"/>
    <w:rsid w:val="0377DBE0"/>
    <w:rsid w:val="04A7AFD9"/>
    <w:rsid w:val="04C9CC8D"/>
    <w:rsid w:val="060F3A42"/>
    <w:rsid w:val="073AC988"/>
    <w:rsid w:val="074F6766"/>
    <w:rsid w:val="07533604"/>
    <w:rsid w:val="08535930"/>
    <w:rsid w:val="09AE790E"/>
    <w:rsid w:val="0CCB40CD"/>
    <w:rsid w:val="0DC9591F"/>
    <w:rsid w:val="0FFC6523"/>
    <w:rsid w:val="10100C7E"/>
    <w:rsid w:val="10A82116"/>
    <w:rsid w:val="120CE663"/>
    <w:rsid w:val="1221EF55"/>
    <w:rsid w:val="12C0E40A"/>
    <w:rsid w:val="12CDCCC9"/>
    <w:rsid w:val="13DEDA9E"/>
    <w:rsid w:val="13E51E16"/>
    <w:rsid w:val="14945B61"/>
    <w:rsid w:val="15127B24"/>
    <w:rsid w:val="15335BA0"/>
    <w:rsid w:val="161BD4CF"/>
    <w:rsid w:val="16AEE1B4"/>
    <w:rsid w:val="190E6156"/>
    <w:rsid w:val="1C93460D"/>
    <w:rsid w:val="1DFD93C0"/>
    <w:rsid w:val="1ECA170D"/>
    <w:rsid w:val="1F5641C5"/>
    <w:rsid w:val="209C8DE3"/>
    <w:rsid w:val="210DCAA6"/>
    <w:rsid w:val="2172521C"/>
    <w:rsid w:val="2275586F"/>
    <w:rsid w:val="2411B1ED"/>
    <w:rsid w:val="242696A6"/>
    <w:rsid w:val="25C37508"/>
    <w:rsid w:val="26F620B3"/>
    <w:rsid w:val="27510CEC"/>
    <w:rsid w:val="2752156F"/>
    <w:rsid w:val="27B0A6F7"/>
    <w:rsid w:val="28E29B36"/>
    <w:rsid w:val="290337B6"/>
    <w:rsid w:val="2997D9C6"/>
    <w:rsid w:val="2A13838F"/>
    <w:rsid w:val="2B1E4E41"/>
    <w:rsid w:val="2BE637A3"/>
    <w:rsid w:val="2C99D0EB"/>
    <w:rsid w:val="2DEAEE37"/>
    <w:rsid w:val="2E31DF62"/>
    <w:rsid w:val="2E9D1AF8"/>
    <w:rsid w:val="2EF9FEC2"/>
    <w:rsid w:val="2F9B8934"/>
    <w:rsid w:val="2FBDFD02"/>
    <w:rsid w:val="301DFA58"/>
    <w:rsid w:val="3056910F"/>
    <w:rsid w:val="3072AB4E"/>
    <w:rsid w:val="3189486D"/>
    <w:rsid w:val="31DEF2CA"/>
    <w:rsid w:val="3310342E"/>
    <w:rsid w:val="33761659"/>
    <w:rsid w:val="3421CD2D"/>
    <w:rsid w:val="3499CD25"/>
    <w:rsid w:val="3567D628"/>
    <w:rsid w:val="36E02F1D"/>
    <w:rsid w:val="38A23AD6"/>
    <w:rsid w:val="38C4F825"/>
    <w:rsid w:val="391404C2"/>
    <w:rsid w:val="393DE21D"/>
    <w:rsid w:val="3B1C3CC0"/>
    <w:rsid w:val="3C47208A"/>
    <w:rsid w:val="3C8CCAAB"/>
    <w:rsid w:val="3D512B13"/>
    <w:rsid w:val="3D544D11"/>
    <w:rsid w:val="3D704304"/>
    <w:rsid w:val="3EB91233"/>
    <w:rsid w:val="40455EFA"/>
    <w:rsid w:val="413AF190"/>
    <w:rsid w:val="41A528F1"/>
    <w:rsid w:val="43F93108"/>
    <w:rsid w:val="443B80A3"/>
    <w:rsid w:val="44F86956"/>
    <w:rsid w:val="456E908B"/>
    <w:rsid w:val="47C12DC8"/>
    <w:rsid w:val="4818DFCD"/>
    <w:rsid w:val="4947AD16"/>
    <w:rsid w:val="49D17B9C"/>
    <w:rsid w:val="4B80E1DA"/>
    <w:rsid w:val="4CDFC61D"/>
    <w:rsid w:val="4DD1EDA6"/>
    <w:rsid w:val="4E56DC59"/>
    <w:rsid w:val="50AA5731"/>
    <w:rsid w:val="52FD7920"/>
    <w:rsid w:val="53459ADE"/>
    <w:rsid w:val="537CE62E"/>
    <w:rsid w:val="5546AD1E"/>
    <w:rsid w:val="57787B82"/>
    <w:rsid w:val="583BD9B9"/>
    <w:rsid w:val="583F015C"/>
    <w:rsid w:val="59BF1A95"/>
    <w:rsid w:val="5A5D7FBB"/>
    <w:rsid w:val="5BD2BD4E"/>
    <w:rsid w:val="5E4C989E"/>
    <w:rsid w:val="5EB1ED46"/>
    <w:rsid w:val="5F03172B"/>
    <w:rsid w:val="611BF465"/>
    <w:rsid w:val="61688CD6"/>
    <w:rsid w:val="61AA8B38"/>
    <w:rsid w:val="61AE9DBD"/>
    <w:rsid w:val="6285F0FA"/>
    <w:rsid w:val="64293E6D"/>
    <w:rsid w:val="652E239F"/>
    <w:rsid w:val="66C195FE"/>
    <w:rsid w:val="674ECD7F"/>
    <w:rsid w:val="675D7ACE"/>
    <w:rsid w:val="68383668"/>
    <w:rsid w:val="68566F6E"/>
    <w:rsid w:val="685F960A"/>
    <w:rsid w:val="6A9B0E88"/>
    <w:rsid w:val="6B56BD0D"/>
    <w:rsid w:val="6B96E37C"/>
    <w:rsid w:val="6CC0CF28"/>
    <w:rsid w:val="6D8AEEF9"/>
    <w:rsid w:val="70401A7F"/>
    <w:rsid w:val="710A0E4B"/>
    <w:rsid w:val="727BBCDC"/>
    <w:rsid w:val="74BC59E8"/>
    <w:rsid w:val="7501133E"/>
    <w:rsid w:val="768AB1C5"/>
    <w:rsid w:val="777C10A4"/>
    <w:rsid w:val="77FB5A6F"/>
    <w:rsid w:val="78C56C9C"/>
    <w:rsid w:val="78E856D6"/>
    <w:rsid w:val="7980A0C7"/>
    <w:rsid w:val="7C37ED28"/>
    <w:rsid w:val="7CCA9B04"/>
    <w:rsid w:val="7CD7D9D7"/>
    <w:rsid w:val="7E8CA736"/>
    <w:rsid w:val="7E9773CC"/>
    <w:rsid w:val="7F0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5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0" w:hanging="718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4656" w:right="2733" w:hanging="14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0" w:hanging="71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C3F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798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vision">
    <w:name w:val="Revision"/>
    <w:hidden/>
    <w:uiPriority w:val="99"/>
    <w:semiHidden/>
    <w:rsid w:val="00893262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0" w:hanging="718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4656" w:right="2733" w:hanging="14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0" w:hanging="71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C3F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798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vision">
    <w:name w:val="Revision"/>
    <w:hidden/>
    <w:uiPriority w:val="99"/>
    <w:semiHidden/>
    <w:rsid w:val="00893262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558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28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473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0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2040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6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0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33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5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02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FC30E4848DC44A55B8B1941EA1B14" ma:contentTypeVersion="8" ma:contentTypeDescription="Create a new document." ma:contentTypeScope="" ma:versionID="aca1a5aa98209a8e2d6b7a0f16026ca6">
  <xsd:schema xmlns:xsd="http://www.w3.org/2001/XMLSchema" xmlns:xs="http://www.w3.org/2001/XMLSchema" xmlns:p="http://schemas.microsoft.com/office/2006/metadata/properties" xmlns:ns2="6e6c416b-5f22-46fb-b48c-d8ccdbdc1f04" targetNamespace="http://schemas.microsoft.com/office/2006/metadata/properties" ma:root="true" ma:fieldsID="34aa2c0bdfed71c8605979a177946d99" ns2:_="">
    <xsd:import namespace="6e6c416b-5f22-46fb-b48c-d8ccdbdc1f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c416b-5f22-46fb-b48c-d8ccdbdc1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E627B-8642-48B9-BBA9-1B9E4FE32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9D301E-1A5D-4ED9-8484-86CC74684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c416b-5f22-46fb-b48c-d8ccdbdc1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756E6-4FEC-42EC-B135-2290F9964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PSC Lab_Course Handout_CS1030_Feb2023</vt:lpstr>
    </vt:vector>
  </TitlesOfParts>
  <Company/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PSC Lab_Course Handout_CS1030_Feb2023</dc:title>
  <dc:creator>babitat</dc:creator>
  <cp:lastModifiedBy>Dell</cp:lastModifiedBy>
  <cp:revision>7</cp:revision>
  <dcterms:created xsi:type="dcterms:W3CDTF">2025-01-06T04:57:00Z</dcterms:created>
  <dcterms:modified xsi:type="dcterms:W3CDTF">2025-01-15T01:24:00Z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2023-08-19T00:00:00Z</vt:filetime>
  </property>
  <property fmtid="{D5CDD505-2E9C-101B-9397-08002B2CF9AE}" pid="4" name="GrammarlyDocumentId">
    <vt:lpwstr>dcc763289dd44662d7d8fe0bd99179a237b3f92e5cf850dc900957896d27844b</vt:lpwstr>
  </property>
  <property fmtid="{D5CDD505-2E9C-101B-9397-08002B2CF9AE}" pid="5" name="ContentTypeId">
    <vt:lpwstr>0x01010002AFC30E4848DC44A55B8B1941EA1B14</vt:lpwstr>
  </property>
</Properties>
</file>